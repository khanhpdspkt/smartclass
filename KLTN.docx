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8D86F" w14:textId="77777777" w:rsidR="00B82232" w:rsidRPr="00135A05" w:rsidRDefault="00B82232" w:rsidP="00B82232">
      <w:pPr>
        <w:spacing w:line="360" w:lineRule="auto"/>
        <w:jc w:val="right"/>
        <w:rPr>
          <w:rFonts w:ascii="Times New Roman" w:hAnsi="Times New Roman" w:cs="Times New Roman"/>
          <w:sz w:val="36"/>
          <w:szCs w:val="32"/>
        </w:rPr>
      </w:pPr>
      <w:bookmarkStart w:id="0" w:name="_GoBack"/>
      <w:r w:rsidRPr="00135A05">
        <w:rPr>
          <w:rFonts w:ascii="Times New Roman" w:hAnsi="Times New Roman" w:cs="Times New Roman"/>
          <w:noProof/>
          <w:sz w:val="36"/>
          <w:szCs w:val="32"/>
        </w:rPr>
        <mc:AlternateContent>
          <mc:Choice Requires="wps">
            <w:drawing>
              <wp:anchor distT="0" distB="0" distL="114300" distR="114300" simplePos="0" relativeHeight="251659264" behindDoc="0" locked="0" layoutInCell="1" allowOverlap="1" wp14:anchorId="4DF32BB9" wp14:editId="04E13E0A">
                <wp:simplePos x="0" y="0"/>
                <wp:positionH relativeFrom="margin">
                  <wp:posOffset>-139065</wp:posOffset>
                </wp:positionH>
                <wp:positionV relativeFrom="paragraph">
                  <wp:posOffset>305435</wp:posOffset>
                </wp:positionV>
                <wp:extent cx="5857875" cy="1676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676400"/>
                        </a:xfrm>
                        <a:prstGeom prst="rect">
                          <a:avLst/>
                        </a:prstGeom>
                        <a:noFill/>
                        <a:ln w="9525">
                          <a:noFill/>
                          <a:miter lim="800000"/>
                          <a:headEnd/>
                          <a:tailEnd/>
                        </a:ln>
                      </wps:spPr>
                      <wps:txbx>
                        <w:txbxContent>
                          <w:p w14:paraId="1651A34B" w14:textId="77777777" w:rsidR="00B82232" w:rsidRPr="00A90375" w:rsidRDefault="00B8223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TRƯỜNG ĐẠI HỌC SƯ PHẠM KỸ THUẬT TP.HCM</w:t>
                            </w:r>
                          </w:p>
                          <w:p w14:paraId="54F222A0" w14:textId="77777777" w:rsidR="00B82232" w:rsidRPr="00A90375" w:rsidRDefault="00B8223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KHOA ĐIỆN – ĐIỆN TỬ</w:t>
                            </w:r>
                          </w:p>
                          <w:p w14:paraId="68273EAC" w14:textId="77777777" w:rsidR="00B82232" w:rsidRPr="00A90375" w:rsidRDefault="00B8223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BỘ MÔN KỸ THUẬT MÁY TÍNH – VIỄN THÔNG</w:t>
                            </w:r>
                          </w:p>
                          <w:p w14:paraId="449C3190" w14:textId="77777777" w:rsidR="00B82232" w:rsidRPr="00A90375" w:rsidRDefault="00B82232" w:rsidP="00B82232">
                            <w:pPr>
                              <w:tabs>
                                <w:tab w:val="center" w:pos="3420"/>
                              </w:tabs>
                              <w:spacing w:after="0" w:line="360" w:lineRule="auto"/>
                              <w:ind w:right="-51"/>
                              <w:jc w:val="center"/>
                              <w:rPr>
                                <w:rFonts w:ascii="Times New Roman" w:hAnsi="Times New Roman" w:cs="Times New Roman"/>
                                <w:sz w:val="28"/>
                                <w:szCs w:val="28"/>
                              </w:rPr>
                            </w:pPr>
                            <w:r w:rsidRPr="00A90375">
                              <w:rPr>
                                <w:rFonts w:ascii="Times New Roman" w:hAnsi="Times New Roman" w:cs="Times New Roman"/>
                                <w:sz w:val="28"/>
                                <w:szCs w:val="28"/>
                              </w:rPr>
                              <w:t>-----</w:t>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sym w:font="Wingdings" w:char="F026"/>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t>-----</w:t>
                            </w:r>
                          </w:p>
                          <w:p w14:paraId="37263C6D" w14:textId="77777777" w:rsidR="00B82232" w:rsidRPr="00B13A3A" w:rsidRDefault="00B82232" w:rsidP="00B82232">
                            <w:pPr>
                              <w:spacing w:after="0"/>
                              <w:jc w:val="center"/>
                              <w:rPr>
                                <w:sz w:val="28"/>
                                <w:szCs w:val="28"/>
                              </w:rPr>
                            </w:pPr>
                          </w:p>
                          <w:p w14:paraId="50E8F6A4" w14:textId="77777777" w:rsidR="00B82232" w:rsidRDefault="00B82232" w:rsidP="00B82232">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32BB9" id="_x0000_t202" coordsize="21600,21600" o:spt="202" path="m,l,21600r21600,l21600,xe">
                <v:stroke joinstyle="miter"/>
                <v:path gradientshapeok="t" o:connecttype="rect"/>
              </v:shapetype>
              <v:shape id="Text Box 2" o:spid="_x0000_s1026" type="#_x0000_t202" style="position:absolute;left:0;text-align:left;margin-left:-10.95pt;margin-top:24.05pt;width:461.25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" filled="f" stroked="f">
                <v:textbox>
                  <w:txbxContent>
                    <w:p w14:paraId="1651A34B" w14:textId="77777777" w:rsidR="00B82232" w:rsidRPr="00A90375" w:rsidRDefault="00B8223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TRƯỜNG ĐẠI HỌC SƯ PHẠM KỸ THUẬT TP.HCM</w:t>
                      </w:r>
                    </w:p>
                    <w:p w14:paraId="54F222A0" w14:textId="77777777" w:rsidR="00B82232" w:rsidRPr="00A90375" w:rsidRDefault="00B8223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KHOA ĐIỆN – ĐIỆN TỬ</w:t>
                      </w:r>
                    </w:p>
                    <w:p w14:paraId="68273EAC" w14:textId="77777777" w:rsidR="00B82232" w:rsidRPr="00A90375" w:rsidRDefault="00B82232" w:rsidP="00B82232">
                      <w:pPr>
                        <w:tabs>
                          <w:tab w:val="left" w:pos="2490"/>
                        </w:tabs>
                        <w:spacing w:after="0" w:line="360" w:lineRule="auto"/>
                        <w:jc w:val="center"/>
                        <w:rPr>
                          <w:rFonts w:ascii="Times New Roman" w:hAnsi="Times New Roman" w:cs="Times New Roman"/>
                          <w:sz w:val="28"/>
                          <w:szCs w:val="28"/>
                        </w:rPr>
                      </w:pPr>
                      <w:r w:rsidRPr="00A90375">
                        <w:rPr>
                          <w:rFonts w:ascii="Times New Roman" w:hAnsi="Times New Roman" w:cs="Times New Roman"/>
                          <w:sz w:val="28"/>
                          <w:szCs w:val="28"/>
                        </w:rPr>
                        <w:t>BỘ MÔN KỸ THUẬT MÁY TÍNH – VIỄN THÔNG</w:t>
                      </w:r>
                    </w:p>
                    <w:p w14:paraId="449C3190" w14:textId="77777777" w:rsidR="00B82232" w:rsidRPr="00A90375" w:rsidRDefault="00B82232" w:rsidP="00B82232">
                      <w:pPr>
                        <w:tabs>
                          <w:tab w:val="center" w:pos="3420"/>
                        </w:tabs>
                        <w:spacing w:after="0" w:line="360" w:lineRule="auto"/>
                        <w:ind w:right="-51"/>
                        <w:jc w:val="center"/>
                        <w:rPr>
                          <w:rFonts w:ascii="Times New Roman" w:hAnsi="Times New Roman" w:cs="Times New Roman"/>
                          <w:sz w:val="28"/>
                          <w:szCs w:val="28"/>
                        </w:rPr>
                      </w:pPr>
                      <w:r w:rsidRPr="00A90375">
                        <w:rPr>
                          <w:rFonts w:ascii="Times New Roman" w:hAnsi="Times New Roman" w:cs="Times New Roman"/>
                          <w:sz w:val="28"/>
                          <w:szCs w:val="28"/>
                        </w:rPr>
                        <w:t>-----</w:t>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sym w:font="Wingdings" w:char="F026"/>
                      </w:r>
                      <w:r w:rsidRPr="00A90375">
                        <w:rPr>
                          <w:rFonts w:ascii="Times New Roman" w:hAnsi="Times New Roman" w:cs="Times New Roman"/>
                          <w:sz w:val="28"/>
                          <w:szCs w:val="28"/>
                        </w:rPr>
                        <w:sym w:font="Wingdings" w:char="F09A"/>
                      </w:r>
                      <w:r w:rsidRPr="00A90375">
                        <w:rPr>
                          <w:rFonts w:ascii="Times New Roman" w:hAnsi="Times New Roman" w:cs="Times New Roman"/>
                          <w:sz w:val="28"/>
                          <w:szCs w:val="28"/>
                        </w:rPr>
                        <w:sym w:font="Wingdings" w:char="F09B"/>
                      </w:r>
                      <w:r w:rsidRPr="00A90375">
                        <w:rPr>
                          <w:rFonts w:ascii="Times New Roman" w:hAnsi="Times New Roman" w:cs="Times New Roman"/>
                          <w:sz w:val="28"/>
                          <w:szCs w:val="28"/>
                        </w:rPr>
                        <w:t>-----</w:t>
                      </w:r>
                    </w:p>
                    <w:p w14:paraId="37263C6D" w14:textId="77777777" w:rsidR="00B82232" w:rsidRPr="00B13A3A" w:rsidRDefault="00B82232" w:rsidP="00B82232">
                      <w:pPr>
                        <w:spacing w:after="0"/>
                        <w:jc w:val="center"/>
                        <w:rPr>
                          <w:sz w:val="28"/>
                          <w:szCs w:val="28"/>
                        </w:rPr>
                      </w:pPr>
                    </w:p>
                    <w:p w14:paraId="50E8F6A4" w14:textId="77777777" w:rsidR="00B82232" w:rsidRDefault="00B82232" w:rsidP="00B82232">
                      <w:pPr>
                        <w:spacing w:after="0"/>
                        <w:jc w:val="center"/>
                      </w:pPr>
                    </w:p>
                  </w:txbxContent>
                </v:textbox>
                <w10:wrap anchorx="margin"/>
              </v:shape>
            </w:pict>
          </mc:Fallback>
        </mc:AlternateContent>
      </w:r>
    </w:p>
    <w:bookmarkEnd w:id="0"/>
    <w:p w14:paraId="43541090" w14:textId="77777777" w:rsidR="00B82232" w:rsidRPr="00135A05" w:rsidRDefault="00B82232" w:rsidP="00B82232">
      <w:pPr>
        <w:spacing w:after="0" w:line="360" w:lineRule="auto"/>
        <w:jc w:val="center"/>
        <w:rPr>
          <w:rFonts w:ascii="Times New Roman" w:hAnsi="Times New Roman" w:cs="Times New Roman"/>
          <w:sz w:val="30"/>
          <w:szCs w:val="28"/>
          <w:lang w:val="vi-VN"/>
        </w:rPr>
      </w:pPr>
      <w:r w:rsidRPr="00135A05">
        <w:rPr>
          <w:rFonts w:ascii="Times New Roman" w:hAnsi="Times New Roman" w:cs="Times New Roman"/>
          <w:noProof/>
          <w:sz w:val="36"/>
          <w:szCs w:val="32"/>
        </w:rPr>
        <mc:AlternateContent>
          <mc:Choice Requires="wps">
            <w:drawing>
              <wp:anchor distT="0" distB="0" distL="114300" distR="114300" simplePos="0" relativeHeight="251661312" behindDoc="0" locked="0" layoutInCell="1" allowOverlap="1" wp14:anchorId="5015B357" wp14:editId="6B8DE2CD">
                <wp:simplePos x="0" y="0"/>
                <wp:positionH relativeFrom="page">
                  <wp:posOffset>2824163</wp:posOffset>
                </wp:positionH>
                <wp:positionV relativeFrom="paragraph">
                  <wp:posOffset>6123623</wp:posOffset>
                </wp:positionV>
                <wp:extent cx="4329112" cy="1404937"/>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9112" cy="1404937"/>
                        </a:xfrm>
                        <a:prstGeom prst="rect">
                          <a:avLst/>
                        </a:prstGeom>
                        <a:noFill/>
                        <a:ln w="9525">
                          <a:noFill/>
                          <a:miter lim="800000"/>
                          <a:headEnd/>
                          <a:tailEnd/>
                        </a:ln>
                      </wps:spPr>
                      <wps:txbx>
                        <w:txbxContent>
                          <w:p w14:paraId="15592ED0" w14:textId="77777777" w:rsidR="00B82232" w:rsidRDefault="00B82232" w:rsidP="00B82232">
                            <w:pPr>
                              <w:rPr>
                                <w:rFonts w:ascii="Times New Roman" w:eastAsia="Times New Roman" w:hAnsi="Times New Roman" w:cs="Times New Roman"/>
                                <w:b/>
                                <w:color w:val="000000"/>
                                <w:sz w:val="28"/>
                                <w:szCs w:val="28"/>
                              </w:rPr>
                            </w:pPr>
                            <w:proofErr w:type="spellStart"/>
                            <w:r w:rsidRPr="00500AFF">
                              <w:rPr>
                                <w:rFonts w:ascii="Times New Roman" w:eastAsia="Times New Roman" w:hAnsi="Times New Roman" w:cs="Times New Roman"/>
                                <w:color w:val="000000"/>
                                <w:sz w:val="32"/>
                                <w:szCs w:val="28"/>
                              </w:rPr>
                              <w:t>Sinh</w:t>
                            </w:r>
                            <w:proofErr w:type="spellEnd"/>
                            <w:r w:rsidRPr="00500AFF">
                              <w:rPr>
                                <w:rFonts w:ascii="Times New Roman" w:eastAsia="Times New Roman" w:hAnsi="Times New Roman" w:cs="Times New Roman"/>
                                <w:color w:val="000000"/>
                                <w:sz w:val="32"/>
                                <w:szCs w:val="28"/>
                              </w:rPr>
                              <w:t xml:space="preserve"> </w:t>
                            </w:r>
                            <w:proofErr w:type="spellStart"/>
                            <w:r w:rsidRPr="00500AFF">
                              <w:rPr>
                                <w:rFonts w:ascii="Times New Roman" w:eastAsia="Times New Roman" w:hAnsi="Times New Roman" w:cs="Times New Roman"/>
                                <w:color w:val="000000"/>
                                <w:sz w:val="32"/>
                                <w:szCs w:val="28"/>
                              </w:rPr>
                              <w:t>viên</w:t>
                            </w:r>
                            <w:proofErr w:type="spellEnd"/>
                            <w:r w:rsidRPr="00A90375">
                              <w:rPr>
                                <w:rFonts w:ascii="Times New Roman" w:eastAsia="Times New Roman" w:hAnsi="Times New Roman" w:cs="Times New Roman"/>
                                <w:color w:val="000000"/>
                                <w:sz w:val="28"/>
                                <w:szCs w:val="28"/>
                              </w:rPr>
                              <w:t>:</w:t>
                            </w:r>
                            <w:r w:rsidRPr="00844DF9">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32"/>
                                <w:szCs w:val="28"/>
                              </w:rPr>
                              <w:t>PHẠM DUY KHÁNH</w:t>
                            </w:r>
                            <w:r w:rsidRPr="00A90375">
                              <w:rPr>
                                <w:rFonts w:ascii="Times New Roman" w:eastAsia="Times New Roman" w:hAnsi="Times New Roman" w:cs="Times New Roman"/>
                                <w:b/>
                                <w:color w:val="000000"/>
                                <w:sz w:val="32"/>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196597D0" w14:textId="77777777" w:rsidR="00B82232" w:rsidRPr="00B82232" w:rsidRDefault="00B82232" w:rsidP="00B82232">
                            <w:pPr>
                              <w:ind w:left="720" w:firstLine="720"/>
                              <w:rPr>
                                <w:rFonts w:ascii="Times New Roman" w:hAnsi="Times New Roman" w:cs="Times New Roman"/>
                                <w:color w:val="000000"/>
                                <w:sz w:val="28"/>
                                <w:szCs w:val="28"/>
                              </w:rPr>
                            </w:pPr>
                            <w:r w:rsidRPr="00A90375">
                              <w:rPr>
                                <w:rFonts w:ascii="Times New Roman" w:eastAsia="Times New Roman" w:hAnsi="Times New Roman" w:cs="Times New Roman"/>
                                <w:color w:val="000000"/>
                                <w:sz w:val="28"/>
                                <w:szCs w:val="28"/>
                              </w:rPr>
                              <w:t>MSSV: 13119</w:t>
                            </w:r>
                            <w:r>
                              <w:rPr>
                                <w:rFonts w:ascii="Times New Roman" w:eastAsia="Times New Roman" w:hAnsi="Times New Roman" w:cs="Times New Roman"/>
                                <w:color w:val="000000"/>
                                <w:sz w:val="28"/>
                                <w:szCs w:val="28"/>
                              </w:rPr>
                              <w:t>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5B357" id="_x0000_s1027" type="#_x0000_t202" style="position:absolute;left:0;text-align:left;margin-left:222.4pt;margin-top:482.2pt;width:340.85pt;height:11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" filled="f" stroked="f">
                <v:textbox>
                  <w:txbxContent>
                    <w:p w14:paraId="15592ED0" w14:textId="77777777" w:rsidR="00B82232" w:rsidRDefault="00B82232" w:rsidP="00B82232">
                      <w:pPr>
                        <w:rPr>
                          <w:rFonts w:ascii="Times New Roman" w:eastAsia="Times New Roman" w:hAnsi="Times New Roman" w:cs="Times New Roman"/>
                          <w:b/>
                          <w:color w:val="000000"/>
                          <w:sz w:val="28"/>
                          <w:szCs w:val="28"/>
                        </w:rPr>
                      </w:pPr>
                      <w:proofErr w:type="spellStart"/>
                      <w:r w:rsidRPr="00500AFF">
                        <w:rPr>
                          <w:rFonts w:ascii="Times New Roman" w:eastAsia="Times New Roman" w:hAnsi="Times New Roman" w:cs="Times New Roman"/>
                          <w:color w:val="000000"/>
                          <w:sz w:val="32"/>
                          <w:szCs w:val="28"/>
                        </w:rPr>
                        <w:t>Sinh</w:t>
                      </w:r>
                      <w:proofErr w:type="spellEnd"/>
                      <w:r w:rsidRPr="00500AFF">
                        <w:rPr>
                          <w:rFonts w:ascii="Times New Roman" w:eastAsia="Times New Roman" w:hAnsi="Times New Roman" w:cs="Times New Roman"/>
                          <w:color w:val="000000"/>
                          <w:sz w:val="32"/>
                          <w:szCs w:val="28"/>
                        </w:rPr>
                        <w:t xml:space="preserve"> </w:t>
                      </w:r>
                      <w:proofErr w:type="spellStart"/>
                      <w:r w:rsidRPr="00500AFF">
                        <w:rPr>
                          <w:rFonts w:ascii="Times New Roman" w:eastAsia="Times New Roman" w:hAnsi="Times New Roman" w:cs="Times New Roman"/>
                          <w:color w:val="000000"/>
                          <w:sz w:val="32"/>
                          <w:szCs w:val="28"/>
                        </w:rPr>
                        <w:t>viên</w:t>
                      </w:r>
                      <w:proofErr w:type="spellEnd"/>
                      <w:r w:rsidRPr="00A90375">
                        <w:rPr>
                          <w:rFonts w:ascii="Times New Roman" w:eastAsia="Times New Roman" w:hAnsi="Times New Roman" w:cs="Times New Roman"/>
                          <w:color w:val="000000"/>
                          <w:sz w:val="28"/>
                          <w:szCs w:val="28"/>
                        </w:rPr>
                        <w:t>:</w:t>
                      </w:r>
                      <w:r w:rsidRPr="00844DF9">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32"/>
                          <w:szCs w:val="28"/>
                        </w:rPr>
                        <w:t>PHẠM DUY KHÁNH</w:t>
                      </w:r>
                      <w:r w:rsidRPr="00A90375">
                        <w:rPr>
                          <w:rFonts w:ascii="Times New Roman" w:eastAsia="Times New Roman" w:hAnsi="Times New Roman" w:cs="Times New Roman"/>
                          <w:b/>
                          <w:color w:val="000000"/>
                          <w:sz w:val="32"/>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196597D0" w14:textId="77777777" w:rsidR="00B82232" w:rsidRPr="00B82232" w:rsidRDefault="00B82232" w:rsidP="00B82232">
                      <w:pPr>
                        <w:ind w:left="720" w:firstLine="720"/>
                        <w:rPr>
                          <w:rFonts w:ascii="Times New Roman" w:hAnsi="Times New Roman" w:cs="Times New Roman"/>
                          <w:color w:val="000000"/>
                          <w:sz w:val="28"/>
                          <w:szCs w:val="28"/>
                        </w:rPr>
                      </w:pPr>
                      <w:r w:rsidRPr="00A90375">
                        <w:rPr>
                          <w:rFonts w:ascii="Times New Roman" w:eastAsia="Times New Roman" w:hAnsi="Times New Roman" w:cs="Times New Roman"/>
                          <w:color w:val="000000"/>
                          <w:sz w:val="28"/>
                          <w:szCs w:val="28"/>
                        </w:rPr>
                        <w:t>MSSV: 13119</w:t>
                      </w:r>
                      <w:r>
                        <w:rPr>
                          <w:rFonts w:ascii="Times New Roman" w:eastAsia="Times New Roman" w:hAnsi="Times New Roman" w:cs="Times New Roman"/>
                          <w:color w:val="000000"/>
                          <w:sz w:val="28"/>
                          <w:szCs w:val="28"/>
                        </w:rPr>
                        <w:t>017</w:t>
                      </w:r>
                    </w:p>
                  </w:txbxContent>
                </v:textbox>
                <w10:wrap anchorx="page"/>
              </v:shape>
            </w:pict>
          </mc:Fallback>
        </mc:AlternateContent>
      </w:r>
      <w:r w:rsidRPr="00135A05">
        <w:rPr>
          <w:rFonts w:ascii="Times New Roman" w:hAnsi="Times New Roman" w:cs="Times New Roman"/>
          <w:noProof/>
          <w:sz w:val="36"/>
          <w:szCs w:val="32"/>
        </w:rPr>
        <mc:AlternateContent>
          <mc:Choice Requires="wps">
            <w:drawing>
              <wp:anchor distT="0" distB="0" distL="114300" distR="114300" simplePos="0" relativeHeight="251662336" behindDoc="0" locked="0" layoutInCell="1" allowOverlap="1" wp14:anchorId="3D42B647" wp14:editId="43579989">
                <wp:simplePos x="0" y="0"/>
                <wp:positionH relativeFrom="margin">
                  <wp:posOffset>1555750</wp:posOffset>
                </wp:positionH>
                <wp:positionV relativeFrom="paragraph">
                  <wp:posOffset>7705090</wp:posOffset>
                </wp:positionV>
                <wp:extent cx="2519917"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917" cy="1403985"/>
                        </a:xfrm>
                        <a:prstGeom prst="rect">
                          <a:avLst/>
                        </a:prstGeom>
                        <a:noFill/>
                        <a:ln w="9525">
                          <a:noFill/>
                          <a:miter lim="800000"/>
                          <a:headEnd/>
                          <a:tailEnd/>
                        </a:ln>
                      </wps:spPr>
                      <wps:txbx>
                        <w:txbxContent>
                          <w:p w14:paraId="1A4241AF" w14:textId="77777777" w:rsidR="00B82232" w:rsidRPr="00A90375" w:rsidRDefault="00B82232" w:rsidP="00B82232">
                            <w:pPr>
                              <w:jc w:val="center"/>
                              <w:rPr>
                                <w:rFonts w:ascii="Times New Roman" w:hAnsi="Times New Roman" w:cs="Times New Roman"/>
                                <w:sz w:val="28"/>
                                <w:szCs w:val="28"/>
                              </w:rPr>
                            </w:pPr>
                            <w:r w:rsidRPr="00A90375">
                              <w:rPr>
                                <w:rFonts w:ascii="Times New Roman" w:hAnsi="Times New Roman" w:cs="Times New Roman"/>
                                <w:sz w:val="28"/>
                                <w:szCs w:val="28"/>
                              </w:rPr>
                              <w:t xml:space="preserve">TP. HỒ CHÍ MINH – </w:t>
                            </w:r>
                            <w:r>
                              <w:rPr>
                                <w:rFonts w:ascii="Times New Roman" w:hAnsi="Times New Roman" w:cs="Times New Roman"/>
                                <w:sz w:val="28"/>
                                <w:szCs w:val="28"/>
                              </w:rPr>
                              <w:t>1</w:t>
                            </w:r>
                            <w:r w:rsidRPr="00A90375">
                              <w:rPr>
                                <w:rFonts w:ascii="Times New Roman" w:hAnsi="Times New Roman" w:cs="Times New Roman"/>
                                <w:sz w:val="28"/>
                                <w:szCs w:val="28"/>
                              </w:rPr>
                              <w:t>/201</w:t>
                            </w:r>
                            <w:r>
                              <w:rPr>
                                <w:rFonts w:ascii="Times New Roman" w:hAnsi="Times New Roman" w:cs="Times New Roman"/>
                                <w:sz w:val="28"/>
                                <w:szCs w:val="28"/>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2B647" id="_x0000_s1028" type="#_x0000_t202" style="position:absolute;left:0;text-align:left;margin-left:122.5pt;margin-top:606.7pt;width:198.4pt;height:110.55pt;z-index:25166233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" filled="f" stroked="f">
                <v:textbox style="mso-fit-shape-to-text:t">
                  <w:txbxContent>
                    <w:p w14:paraId="1A4241AF" w14:textId="77777777" w:rsidR="00B82232" w:rsidRPr="00A90375" w:rsidRDefault="00B82232" w:rsidP="00B82232">
                      <w:pPr>
                        <w:jc w:val="center"/>
                        <w:rPr>
                          <w:rFonts w:ascii="Times New Roman" w:hAnsi="Times New Roman" w:cs="Times New Roman"/>
                          <w:sz w:val="28"/>
                          <w:szCs w:val="28"/>
                        </w:rPr>
                      </w:pPr>
                      <w:r w:rsidRPr="00A90375">
                        <w:rPr>
                          <w:rFonts w:ascii="Times New Roman" w:hAnsi="Times New Roman" w:cs="Times New Roman"/>
                          <w:sz w:val="28"/>
                          <w:szCs w:val="28"/>
                        </w:rPr>
                        <w:t xml:space="preserve">TP. HỒ CHÍ MINH – </w:t>
                      </w:r>
                      <w:r>
                        <w:rPr>
                          <w:rFonts w:ascii="Times New Roman" w:hAnsi="Times New Roman" w:cs="Times New Roman"/>
                          <w:sz w:val="28"/>
                          <w:szCs w:val="28"/>
                        </w:rPr>
                        <w:t>1</w:t>
                      </w:r>
                      <w:r w:rsidRPr="00A90375">
                        <w:rPr>
                          <w:rFonts w:ascii="Times New Roman" w:hAnsi="Times New Roman" w:cs="Times New Roman"/>
                          <w:sz w:val="28"/>
                          <w:szCs w:val="28"/>
                        </w:rPr>
                        <w:t>/201</w:t>
                      </w:r>
                      <w:r>
                        <w:rPr>
                          <w:rFonts w:ascii="Times New Roman" w:hAnsi="Times New Roman" w:cs="Times New Roman"/>
                          <w:sz w:val="28"/>
                          <w:szCs w:val="28"/>
                        </w:rPr>
                        <w:t>9</w:t>
                      </w:r>
                    </w:p>
                  </w:txbxContent>
                </v:textbox>
                <w10:wrap anchorx="margin"/>
              </v:shape>
            </w:pict>
          </mc:Fallback>
        </mc:AlternateContent>
      </w:r>
      <w:r w:rsidRPr="00135A05">
        <w:rPr>
          <w:rFonts w:ascii="Times New Roman" w:hAnsi="Times New Roman" w:cs="Times New Roman"/>
          <w:noProof/>
          <w:sz w:val="36"/>
          <w:szCs w:val="32"/>
        </w:rPr>
        <mc:AlternateContent>
          <mc:Choice Requires="wps">
            <w:drawing>
              <wp:anchor distT="0" distB="0" distL="114300" distR="114300" simplePos="0" relativeHeight="251660288" behindDoc="0" locked="0" layoutInCell="1" allowOverlap="1" wp14:anchorId="12A9EB26" wp14:editId="1BAEC422">
                <wp:simplePos x="0" y="0"/>
                <wp:positionH relativeFrom="margin">
                  <wp:posOffset>206375</wp:posOffset>
                </wp:positionH>
                <wp:positionV relativeFrom="paragraph">
                  <wp:posOffset>1588135</wp:posOffset>
                </wp:positionV>
                <wp:extent cx="521970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noFill/>
                        <a:ln w="9525">
                          <a:noFill/>
                          <a:miter lim="800000"/>
                          <a:headEnd/>
                          <a:tailEnd/>
                        </a:ln>
                      </wps:spPr>
                      <wps:txbx>
                        <w:txbxContent>
                          <w:p w14:paraId="46B92284" w14:textId="77777777" w:rsidR="00B82232" w:rsidRPr="00FF658A" w:rsidRDefault="00B82232" w:rsidP="00B82232">
                            <w:pPr>
                              <w:tabs>
                                <w:tab w:val="left" w:pos="2977"/>
                              </w:tabs>
                              <w:jc w:val="center"/>
                              <w:rPr>
                                <w:rFonts w:ascii="Times New Roman" w:hAnsi="Times New Roman" w:cs="Times New Roman"/>
                                <w:sz w:val="36"/>
                                <w:szCs w:val="32"/>
                              </w:rPr>
                            </w:pPr>
                            <w:r w:rsidRPr="00FF658A">
                              <w:rPr>
                                <w:rFonts w:ascii="Times New Roman" w:hAnsi="Times New Roman" w:cs="Times New Roman"/>
                                <w:sz w:val="36"/>
                                <w:szCs w:val="32"/>
                              </w:rPr>
                              <w:t>ĐỒ ÁN TỐT NGHIỆP</w:t>
                            </w:r>
                          </w:p>
                          <w:p w14:paraId="476DF2CD" w14:textId="77777777" w:rsidR="00B82232" w:rsidRPr="00776B8B" w:rsidRDefault="00B82232" w:rsidP="00B82232">
                            <w:pPr>
                              <w:tabs>
                                <w:tab w:val="left" w:pos="2977"/>
                              </w:tabs>
                              <w:jc w:val="center"/>
                              <w:rPr>
                                <w:rFonts w:ascii="Times New Roman" w:hAnsi="Times New Roman" w:cs="Times New Roman"/>
                                <w:b/>
                                <w:sz w:val="36"/>
                                <w:szCs w:val="32"/>
                              </w:rPr>
                            </w:pPr>
                          </w:p>
                          <w:p w14:paraId="60087BEF" w14:textId="77777777" w:rsidR="00B82232" w:rsidRPr="00776B8B" w:rsidRDefault="00B82232" w:rsidP="00B82232">
                            <w:pPr>
                              <w:tabs>
                                <w:tab w:val="left" w:pos="2977"/>
                              </w:tabs>
                              <w:jc w:val="center"/>
                              <w:rPr>
                                <w:rFonts w:ascii="Times New Roman" w:hAnsi="Times New Roman" w:cs="Times New Roman"/>
                                <w:b/>
                                <w:sz w:val="36"/>
                                <w:szCs w:val="32"/>
                              </w:rPr>
                            </w:pPr>
                          </w:p>
                          <w:p w14:paraId="40877B62" w14:textId="77777777" w:rsidR="00B82232" w:rsidRPr="008C72E0" w:rsidRDefault="00B82232" w:rsidP="00B82232">
                            <w:pPr>
                              <w:tabs>
                                <w:tab w:val="left" w:pos="2977"/>
                              </w:tabs>
                              <w:spacing w:after="0"/>
                              <w:jc w:val="center"/>
                              <w:rPr>
                                <w:rFonts w:ascii="Times New Roman" w:hAnsi="Times New Roman" w:cs="Times New Roman"/>
                                <w:b/>
                                <w:sz w:val="48"/>
                                <w:szCs w:val="48"/>
                              </w:rPr>
                            </w:pPr>
                            <w:r w:rsidRPr="008C72E0">
                              <w:rPr>
                                <w:rFonts w:ascii="Times New Roman" w:hAnsi="Times New Roman" w:cs="Times New Roman"/>
                                <w:b/>
                                <w:sz w:val="48"/>
                                <w:szCs w:val="48"/>
                              </w:rPr>
                              <w:t xml:space="preserve">ỨNG DỤNG </w:t>
                            </w:r>
                            <w:r w:rsidR="008C72E0" w:rsidRPr="008C72E0">
                              <w:rPr>
                                <w:rFonts w:ascii="Times New Roman" w:hAnsi="Times New Roman" w:cs="Times New Roman"/>
                                <w:b/>
                                <w:sz w:val="48"/>
                                <w:szCs w:val="48"/>
                              </w:rPr>
                              <w:t>INTERNET</w:t>
                            </w:r>
                            <w:r w:rsidRPr="008C72E0">
                              <w:rPr>
                                <w:rFonts w:ascii="Times New Roman" w:hAnsi="Times New Roman" w:cs="Times New Roman"/>
                                <w:b/>
                                <w:sz w:val="48"/>
                                <w:szCs w:val="48"/>
                              </w:rPr>
                              <w:t xml:space="preserve"> TRONG GIÁO DỤC</w:t>
                            </w:r>
                          </w:p>
                          <w:p w14:paraId="2895263C" w14:textId="77777777" w:rsidR="00B82232" w:rsidRPr="00776B8B" w:rsidRDefault="00B82232" w:rsidP="00B82232">
                            <w:pPr>
                              <w:tabs>
                                <w:tab w:val="left" w:pos="2977"/>
                              </w:tabs>
                              <w:spacing w:after="0"/>
                              <w:jc w:val="center"/>
                              <w:rPr>
                                <w:rFonts w:ascii="Times New Roman" w:hAnsi="Times New Roman" w:cs="Times New Roman"/>
                                <w:b/>
                                <w:sz w:val="48"/>
                                <w:szCs w:val="48"/>
                              </w:rPr>
                            </w:pPr>
                          </w:p>
                          <w:p w14:paraId="7CE89825" w14:textId="77777777" w:rsidR="00B82232" w:rsidRPr="00776B8B" w:rsidRDefault="00B82232" w:rsidP="00B82232">
                            <w:pPr>
                              <w:tabs>
                                <w:tab w:val="left" w:pos="2977"/>
                              </w:tabs>
                              <w:spacing w:after="0"/>
                              <w:jc w:val="center"/>
                              <w:rPr>
                                <w:rFonts w:ascii="Times New Roman" w:hAnsi="Times New Roman" w:cs="Times New Roman"/>
                                <w:sz w:val="32"/>
                                <w:szCs w:val="28"/>
                              </w:rPr>
                            </w:pPr>
                            <w:proofErr w:type="spellStart"/>
                            <w:r w:rsidRPr="00776B8B">
                              <w:rPr>
                                <w:rFonts w:ascii="Times New Roman" w:hAnsi="Times New Roman" w:cs="Times New Roman"/>
                                <w:sz w:val="32"/>
                                <w:szCs w:val="28"/>
                              </w:rPr>
                              <w:t>Ngành</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Công</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Nghệ</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Kỹ</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Thuậ</w:t>
                            </w:r>
                            <w:r>
                              <w:rPr>
                                <w:rFonts w:ascii="Times New Roman" w:hAnsi="Times New Roman" w:cs="Times New Roman"/>
                                <w:sz w:val="32"/>
                                <w:szCs w:val="28"/>
                              </w:rPr>
                              <w:t>t</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Máy</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Tính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9EB26" id="_x0000_s1029" type="#_x0000_t202" style="position:absolute;left:0;text-align:left;margin-left:16.25pt;margin-top:125.05pt;width:411pt;height:110.55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" filled="f" stroked="f">
                <v:textbox style="mso-fit-shape-to-text:t">
                  <w:txbxContent>
                    <w:p w14:paraId="46B92284" w14:textId="77777777" w:rsidR="00B82232" w:rsidRPr="00FF658A" w:rsidRDefault="00B82232" w:rsidP="00B82232">
                      <w:pPr>
                        <w:tabs>
                          <w:tab w:val="left" w:pos="2977"/>
                        </w:tabs>
                        <w:jc w:val="center"/>
                        <w:rPr>
                          <w:rFonts w:ascii="Times New Roman" w:hAnsi="Times New Roman" w:cs="Times New Roman"/>
                          <w:sz w:val="36"/>
                          <w:szCs w:val="32"/>
                        </w:rPr>
                      </w:pPr>
                      <w:r w:rsidRPr="00FF658A">
                        <w:rPr>
                          <w:rFonts w:ascii="Times New Roman" w:hAnsi="Times New Roman" w:cs="Times New Roman"/>
                          <w:sz w:val="36"/>
                          <w:szCs w:val="32"/>
                        </w:rPr>
                        <w:t>ĐỒ ÁN TỐT NGHIỆP</w:t>
                      </w:r>
                    </w:p>
                    <w:p w14:paraId="476DF2CD" w14:textId="77777777" w:rsidR="00B82232" w:rsidRPr="00776B8B" w:rsidRDefault="00B82232" w:rsidP="00B82232">
                      <w:pPr>
                        <w:tabs>
                          <w:tab w:val="left" w:pos="2977"/>
                        </w:tabs>
                        <w:jc w:val="center"/>
                        <w:rPr>
                          <w:rFonts w:ascii="Times New Roman" w:hAnsi="Times New Roman" w:cs="Times New Roman"/>
                          <w:b/>
                          <w:sz w:val="36"/>
                          <w:szCs w:val="32"/>
                        </w:rPr>
                      </w:pPr>
                    </w:p>
                    <w:p w14:paraId="60087BEF" w14:textId="77777777" w:rsidR="00B82232" w:rsidRPr="00776B8B" w:rsidRDefault="00B82232" w:rsidP="00B82232">
                      <w:pPr>
                        <w:tabs>
                          <w:tab w:val="left" w:pos="2977"/>
                        </w:tabs>
                        <w:jc w:val="center"/>
                        <w:rPr>
                          <w:rFonts w:ascii="Times New Roman" w:hAnsi="Times New Roman" w:cs="Times New Roman"/>
                          <w:b/>
                          <w:sz w:val="36"/>
                          <w:szCs w:val="32"/>
                        </w:rPr>
                      </w:pPr>
                    </w:p>
                    <w:p w14:paraId="40877B62" w14:textId="77777777" w:rsidR="00B82232" w:rsidRPr="008C72E0" w:rsidRDefault="00B82232" w:rsidP="00B82232">
                      <w:pPr>
                        <w:tabs>
                          <w:tab w:val="left" w:pos="2977"/>
                        </w:tabs>
                        <w:spacing w:after="0"/>
                        <w:jc w:val="center"/>
                        <w:rPr>
                          <w:rFonts w:ascii="Times New Roman" w:hAnsi="Times New Roman" w:cs="Times New Roman"/>
                          <w:b/>
                          <w:sz w:val="48"/>
                          <w:szCs w:val="48"/>
                        </w:rPr>
                      </w:pPr>
                      <w:r w:rsidRPr="008C72E0">
                        <w:rPr>
                          <w:rFonts w:ascii="Times New Roman" w:hAnsi="Times New Roman" w:cs="Times New Roman"/>
                          <w:b/>
                          <w:sz w:val="48"/>
                          <w:szCs w:val="48"/>
                        </w:rPr>
                        <w:t xml:space="preserve">ỨNG DỤNG </w:t>
                      </w:r>
                      <w:r w:rsidR="008C72E0" w:rsidRPr="008C72E0">
                        <w:rPr>
                          <w:rFonts w:ascii="Times New Roman" w:hAnsi="Times New Roman" w:cs="Times New Roman"/>
                          <w:b/>
                          <w:sz w:val="48"/>
                          <w:szCs w:val="48"/>
                        </w:rPr>
                        <w:t>INTERNET</w:t>
                      </w:r>
                      <w:r w:rsidRPr="008C72E0">
                        <w:rPr>
                          <w:rFonts w:ascii="Times New Roman" w:hAnsi="Times New Roman" w:cs="Times New Roman"/>
                          <w:b/>
                          <w:sz w:val="48"/>
                          <w:szCs w:val="48"/>
                        </w:rPr>
                        <w:t xml:space="preserve"> TRONG GIÁO DỤC</w:t>
                      </w:r>
                    </w:p>
                    <w:p w14:paraId="2895263C" w14:textId="77777777" w:rsidR="00B82232" w:rsidRPr="00776B8B" w:rsidRDefault="00B82232" w:rsidP="00B82232">
                      <w:pPr>
                        <w:tabs>
                          <w:tab w:val="left" w:pos="2977"/>
                        </w:tabs>
                        <w:spacing w:after="0"/>
                        <w:jc w:val="center"/>
                        <w:rPr>
                          <w:rFonts w:ascii="Times New Roman" w:hAnsi="Times New Roman" w:cs="Times New Roman"/>
                          <w:b/>
                          <w:sz w:val="48"/>
                          <w:szCs w:val="48"/>
                        </w:rPr>
                      </w:pPr>
                    </w:p>
                    <w:p w14:paraId="7CE89825" w14:textId="77777777" w:rsidR="00B82232" w:rsidRPr="00776B8B" w:rsidRDefault="00B82232" w:rsidP="00B82232">
                      <w:pPr>
                        <w:tabs>
                          <w:tab w:val="left" w:pos="2977"/>
                        </w:tabs>
                        <w:spacing w:after="0"/>
                        <w:jc w:val="center"/>
                        <w:rPr>
                          <w:rFonts w:ascii="Times New Roman" w:hAnsi="Times New Roman" w:cs="Times New Roman"/>
                          <w:sz w:val="32"/>
                          <w:szCs w:val="28"/>
                        </w:rPr>
                      </w:pPr>
                      <w:proofErr w:type="spellStart"/>
                      <w:r w:rsidRPr="00776B8B">
                        <w:rPr>
                          <w:rFonts w:ascii="Times New Roman" w:hAnsi="Times New Roman" w:cs="Times New Roman"/>
                          <w:sz w:val="32"/>
                          <w:szCs w:val="28"/>
                        </w:rPr>
                        <w:t>Ngành</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Công</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Nghệ</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Kỹ</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Thuậ</w:t>
                      </w:r>
                      <w:r>
                        <w:rPr>
                          <w:rFonts w:ascii="Times New Roman" w:hAnsi="Times New Roman" w:cs="Times New Roman"/>
                          <w:sz w:val="32"/>
                          <w:szCs w:val="28"/>
                        </w:rPr>
                        <w:t>t</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Máy</w:t>
                      </w:r>
                      <w:proofErr w:type="spellEnd"/>
                      <w:r w:rsidRPr="00776B8B">
                        <w:rPr>
                          <w:rFonts w:ascii="Times New Roman" w:hAnsi="Times New Roman" w:cs="Times New Roman"/>
                          <w:sz w:val="32"/>
                          <w:szCs w:val="28"/>
                        </w:rPr>
                        <w:t xml:space="preserve"> </w:t>
                      </w:r>
                      <w:proofErr w:type="spellStart"/>
                      <w:r w:rsidRPr="00776B8B">
                        <w:rPr>
                          <w:rFonts w:ascii="Times New Roman" w:hAnsi="Times New Roman" w:cs="Times New Roman"/>
                          <w:sz w:val="32"/>
                          <w:szCs w:val="28"/>
                        </w:rPr>
                        <w:t>Tính</w:t>
                      </w:r>
                      <w:proofErr w:type="spellEnd"/>
                    </w:p>
                  </w:txbxContent>
                </v:textbox>
                <w10:wrap anchorx="margin"/>
              </v:shape>
            </w:pict>
          </mc:Fallback>
        </mc:AlternateContent>
      </w:r>
      <w:r w:rsidRPr="00135A05">
        <w:rPr>
          <w:rFonts w:ascii="Times New Roman" w:hAnsi="Times New Roman" w:cs="Times New Roman"/>
          <w:sz w:val="36"/>
          <w:szCs w:val="32"/>
        </w:rPr>
        <w:br w:type="page"/>
      </w:r>
      <w:r w:rsidRPr="00135A05">
        <w:rPr>
          <w:rFonts w:ascii="Times New Roman" w:hAnsi="Times New Roman" w:cs="Times New Roman"/>
          <w:sz w:val="30"/>
          <w:szCs w:val="28"/>
          <w:lang w:val="vi-VN"/>
        </w:rPr>
        <w:lastRenderedPageBreak/>
        <w:t>TRƯỜNG ĐẠI HỌC SƯ PHẠM KỸ THUẬT TP. HỒ CHÍ MINH</w:t>
      </w:r>
    </w:p>
    <w:p w14:paraId="0B0C3012" w14:textId="77777777" w:rsidR="00B82232" w:rsidRPr="00135A05" w:rsidRDefault="00B82232" w:rsidP="00B82232">
      <w:pPr>
        <w:spacing w:before="120" w:after="0" w:line="360" w:lineRule="auto"/>
        <w:jc w:val="center"/>
        <w:rPr>
          <w:rFonts w:ascii="Times New Roman" w:hAnsi="Times New Roman" w:cs="Times New Roman"/>
          <w:sz w:val="30"/>
          <w:szCs w:val="28"/>
          <w:lang w:val="vi-VN"/>
        </w:rPr>
      </w:pPr>
      <w:r w:rsidRPr="00135A05">
        <w:rPr>
          <w:rFonts w:ascii="Times New Roman" w:hAnsi="Times New Roman" w:cs="Times New Roman"/>
          <w:sz w:val="30"/>
          <w:szCs w:val="28"/>
          <w:lang w:val="vi-VN"/>
        </w:rPr>
        <w:t>KHOA ĐIỆN - ĐIỆN TỬ</w:t>
      </w:r>
    </w:p>
    <w:p w14:paraId="6D9CC827" w14:textId="77777777" w:rsidR="00B82232" w:rsidRPr="00135A05" w:rsidRDefault="00B82232" w:rsidP="00B82232">
      <w:pPr>
        <w:spacing w:before="120" w:after="0" w:line="360" w:lineRule="auto"/>
        <w:jc w:val="center"/>
        <w:rPr>
          <w:rFonts w:ascii="Times New Roman" w:hAnsi="Times New Roman" w:cs="Times New Roman"/>
          <w:sz w:val="30"/>
          <w:szCs w:val="28"/>
          <w:lang w:val="vi-VN"/>
        </w:rPr>
      </w:pPr>
      <w:r w:rsidRPr="00135A05">
        <w:rPr>
          <w:rFonts w:ascii="Times New Roman" w:hAnsi="Times New Roman" w:cs="Times New Roman"/>
          <w:sz w:val="30"/>
          <w:szCs w:val="28"/>
          <w:lang w:val="vi-VN"/>
        </w:rPr>
        <w:t>BỘ MÔN KỸ THUẬT MÁY TÍNH - VIỄN THÔNG</w:t>
      </w:r>
    </w:p>
    <w:p w14:paraId="32B7610D" w14:textId="77777777" w:rsidR="00B82232" w:rsidRPr="00135A05" w:rsidRDefault="00B82232" w:rsidP="00B82232">
      <w:pPr>
        <w:spacing w:before="600" w:after="120" w:line="360" w:lineRule="auto"/>
        <w:jc w:val="center"/>
        <w:rPr>
          <w:rFonts w:ascii="Times New Roman" w:hAnsi="Times New Roman" w:cs="Times New Roman"/>
          <w:sz w:val="40"/>
          <w:szCs w:val="24"/>
          <w:lang w:val="vi-VN"/>
        </w:rPr>
      </w:pPr>
      <w:r w:rsidRPr="00135A05">
        <w:rPr>
          <w:rFonts w:ascii="Times New Roman" w:hAnsi="Times New Roman" w:cs="Times New Roman"/>
          <w:sz w:val="40"/>
          <w:szCs w:val="24"/>
          <w:lang w:val="vi-VN"/>
        </w:rPr>
        <w:t>ĐỒ ÁN TỐT NGHIỆP</w:t>
      </w:r>
    </w:p>
    <w:p w14:paraId="40130451" w14:textId="77777777" w:rsidR="00B82232" w:rsidRPr="00135A05" w:rsidRDefault="00B82232" w:rsidP="00B82232">
      <w:pPr>
        <w:spacing w:before="600" w:after="120" w:line="360" w:lineRule="auto"/>
        <w:rPr>
          <w:rFonts w:ascii="Times New Roman" w:hAnsi="Times New Roman" w:cs="Times New Roman"/>
          <w:sz w:val="40"/>
          <w:szCs w:val="24"/>
          <w:lang w:val="vi-VN"/>
        </w:rPr>
      </w:pPr>
    </w:p>
    <w:p w14:paraId="3499740A" w14:textId="77777777" w:rsidR="00B82232" w:rsidRDefault="00B82232" w:rsidP="00B82232">
      <w:pPr>
        <w:spacing w:before="840" w:after="120" w:line="360" w:lineRule="auto"/>
        <w:jc w:val="center"/>
        <w:rPr>
          <w:rFonts w:ascii="Times New Roman" w:hAnsi="Times New Roman" w:cs="Times New Roman"/>
          <w:sz w:val="32"/>
          <w:szCs w:val="24"/>
          <w:lang w:val="vi-VN"/>
        </w:rPr>
      </w:pPr>
      <w:r>
        <w:rPr>
          <w:rFonts w:ascii="Times New Roman" w:hAnsi="Times New Roman" w:cs="Times New Roman"/>
          <w:b/>
          <w:sz w:val="40"/>
          <w:szCs w:val="42"/>
        </w:rPr>
        <w:t xml:space="preserve">ỨNG DỤNG </w:t>
      </w:r>
      <w:r w:rsidR="008C72E0">
        <w:rPr>
          <w:rFonts w:ascii="Times New Roman" w:hAnsi="Times New Roman" w:cs="Times New Roman"/>
          <w:b/>
          <w:sz w:val="40"/>
          <w:szCs w:val="42"/>
        </w:rPr>
        <w:t>INTERNET</w:t>
      </w:r>
      <w:r>
        <w:rPr>
          <w:rFonts w:ascii="Times New Roman" w:hAnsi="Times New Roman" w:cs="Times New Roman"/>
          <w:b/>
          <w:sz w:val="40"/>
          <w:szCs w:val="42"/>
        </w:rPr>
        <w:t xml:space="preserve"> TRONG GIÁO DỤC</w:t>
      </w:r>
      <w:r w:rsidRPr="00135A05">
        <w:rPr>
          <w:rFonts w:ascii="Times New Roman" w:hAnsi="Times New Roman" w:cs="Times New Roman"/>
          <w:sz w:val="32"/>
          <w:szCs w:val="24"/>
          <w:lang w:val="vi-VN"/>
        </w:rPr>
        <w:t xml:space="preserve"> </w:t>
      </w:r>
    </w:p>
    <w:p w14:paraId="7E056A96" w14:textId="77777777" w:rsidR="00B82232" w:rsidRPr="00135A05" w:rsidRDefault="00B82232" w:rsidP="00B82232">
      <w:pPr>
        <w:spacing w:before="840" w:after="120" w:line="360" w:lineRule="auto"/>
        <w:jc w:val="center"/>
        <w:rPr>
          <w:rFonts w:ascii="Times New Roman" w:hAnsi="Times New Roman" w:cs="Times New Roman"/>
          <w:sz w:val="32"/>
          <w:szCs w:val="24"/>
          <w:lang w:val="vi-VN"/>
        </w:rPr>
      </w:pPr>
      <w:r w:rsidRPr="00135A05">
        <w:rPr>
          <w:rFonts w:ascii="Times New Roman" w:hAnsi="Times New Roman" w:cs="Times New Roman"/>
          <w:sz w:val="32"/>
          <w:szCs w:val="24"/>
          <w:lang w:val="vi-VN"/>
        </w:rPr>
        <w:t>Ngành Công Nghệ Kỹ Thuật Máy Tính</w:t>
      </w:r>
    </w:p>
    <w:p w14:paraId="30D6FD38" w14:textId="77777777" w:rsidR="00B82232" w:rsidRPr="00135A05" w:rsidRDefault="00B82232" w:rsidP="00B82232">
      <w:pPr>
        <w:spacing w:line="360" w:lineRule="auto"/>
        <w:ind w:left="1440" w:firstLine="720"/>
        <w:rPr>
          <w:rFonts w:ascii="Times New Roman" w:hAnsi="Times New Roman" w:cs="Times New Roman"/>
          <w:sz w:val="32"/>
          <w:szCs w:val="24"/>
          <w:lang w:val="vi-VN"/>
        </w:rPr>
      </w:pPr>
    </w:p>
    <w:p w14:paraId="42BD2995" w14:textId="77777777" w:rsidR="00B82232" w:rsidRPr="00B82232" w:rsidRDefault="00B82232" w:rsidP="00B82232">
      <w:pPr>
        <w:spacing w:line="360" w:lineRule="auto"/>
        <w:ind w:left="1440"/>
        <w:rPr>
          <w:rFonts w:ascii="Times New Roman" w:eastAsia="Times New Roman" w:hAnsi="Times New Roman" w:cs="Times New Roman"/>
          <w:b/>
          <w:color w:val="000000"/>
          <w:sz w:val="28"/>
          <w:szCs w:val="28"/>
        </w:rPr>
      </w:pPr>
      <w:r w:rsidRPr="00135A05">
        <w:rPr>
          <w:rFonts w:ascii="Times New Roman" w:eastAsia="Times New Roman" w:hAnsi="Times New Roman" w:cs="Times New Roman"/>
          <w:color w:val="000000"/>
          <w:sz w:val="32"/>
          <w:szCs w:val="28"/>
        </w:rPr>
        <w:t xml:space="preserve">   </w:t>
      </w:r>
      <w:r w:rsidRPr="00135A05">
        <w:rPr>
          <w:rFonts w:ascii="Times New Roman" w:eastAsia="Times New Roman" w:hAnsi="Times New Roman" w:cs="Times New Roman"/>
          <w:color w:val="000000"/>
          <w:sz w:val="32"/>
          <w:szCs w:val="28"/>
          <w:lang w:val="vi-VN"/>
        </w:rPr>
        <w:t>Sinh viên:</w:t>
      </w:r>
      <w:r w:rsidRPr="00135A05">
        <w:rPr>
          <w:rFonts w:ascii="Times New Roman" w:eastAsia="Times New Roman" w:hAnsi="Times New Roman" w:cs="Times New Roman"/>
          <w:b/>
          <w:color w:val="000000"/>
          <w:sz w:val="28"/>
          <w:szCs w:val="28"/>
          <w:lang w:val="vi-VN"/>
        </w:rPr>
        <w:t xml:space="preserve"> </w:t>
      </w:r>
      <w:r>
        <w:rPr>
          <w:rFonts w:ascii="Times New Roman" w:eastAsia="Times New Roman" w:hAnsi="Times New Roman" w:cs="Times New Roman"/>
          <w:b/>
          <w:color w:val="000000"/>
          <w:sz w:val="32"/>
          <w:szCs w:val="28"/>
        </w:rPr>
        <w:t>PHẠM DUY KHÁNH</w:t>
      </w:r>
    </w:p>
    <w:p w14:paraId="6DF1039B" w14:textId="77777777" w:rsidR="00B82232" w:rsidRDefault="00B82232" w:rsidP="00B82232">
      <w:pPr>
        <w:spacing w:line="360" w:lineRule="auto"/>
        <w:ind w:left="2880"/>
        <w:rPr>
          <w:rFonts w:ascii="Times New Roman" w:eastAsia="Times New Roman" w:hAnsi="Times New Roman" w:cs="Times New Roman"/>
          <w:color w:val="000000"/>
          <w:sz w:val="28"/>
          <w:szCs w:val="28"/>
        </w:rPr>
      </w:pPr>
      <w:r w:rsidRPr="00135A05">
        <w:rPr>
          <w:rFonts w:ascii="Times New Roman" w:eastAsia="Times New Roman" w:hAnsi="Times New Roman" w:cs="Times New Roman"/>
          <w:color w:val="000000"/>
          <w:sz w:val="28"/>
          <w:szCs w:val="28"/>
        </w:rPr>
        <w:t xml:space="preserve">     </w:t>
      </w:r>
      <w:r w:rsidRPr="00135A05">
        <w:rPr>
          <w:rFonts w:ascii="Times New Roman" w:eastAsia="Times New Roman" w:hAnsi="Times New Roman" w:cs="Times New Roman"/>
          <w:color w:val="000000"/>
          <w:sz w:val="28"/>
          <w:szCs w:val="28"/>
          <w:lang w:val="vi-VN"/>
        </w:rPr>
        <w:t>MSSV: 131190</w:t>
      </w:r>
      <w:r>
        <w:rPr>
          <w:rFonts w:ascii="Times New Roman" w:eastAsia="Times New Roman" w:hAnsi="Times New Roman" w:cs="Times New Roman"/>
          <w:color w:val="000000"/>
          <w:sz w:val="28"/>
          <w:szCs w:val="28"/>
        </w:rPr>
        <w:t>17</w:t>
      </w:r>
    </w:p>
    <w:p w14:paraId="52244047" w14:textId="77777777" w:rsidR="00B82232" w:rsidRPr="00B82232" w:rsidRDefault="00B82232" w:rsidP="00B82232">
      <w:pPr>
        <w:spacing w:line="360" w:lineRule="auto"/>
        <w:ind w:left="2880"/>
        <w:rPr>
          <w:rFonts w:ascii="Times New Roman" w:eastAsia="Times New Roman" w:hAnsi="Times New Roman" w:cs="Times New Roman"/>
          <w:b/>
          <w:color w:val="000000"/>
          <w:sz w:val="24"/>
          <w:szCs w:val="28"/>
        </w:rPr>
      </w:pPr>
    </w:p>
    <w:p w14:paraId="53C2BE15" w14:textId="77777777" w:rsidR="00B82232" w:rsidRPr="00B82232" w:rsidRDefault="00B82232" w:rsidP="00B82232">
      <w:pPr>
        <w:spacing w:line="360" w:lineRule="auto"/>
        <w:rPr>
          <w:rFonts w:ascii="Times New Roman" w:hAnsi="Times New Roman" w:cs="Times New Roman"/>
          <w:b/>
          <w:color w:val="000000"/>
          <w:sz w:val="30"/>
          <w:szCs w:val="28"/>
        </w:rPr>
      </w:pPr>
      <w:r w:rsidRPr="00135A05">
        <w:rPr>
          <w:rFonts w:ascii="Times New Roman" w:hAnsi="Times New Roman" w:cs="Times New Roman"/>
          <w:color w:val="000000"/>
          <w:sz w:val="34"/>
          <w:szCs w:val="28"/>
        </w:rPr>
        <w:t xml:space="preserve">                    </w:t>
      </w:r>
      <w:r w:rsidRPr="00135A05">
        <w:rPr>
          <w:rFonts w:ascii="Times New Roman" w:hAnsi="Times New Roman" w:cs="Times New Roman"/>
          <w:color w:val="000000"/>
          <w:sz w:val="32"/>
          <w:szCs w:val="28"/>
          <w:lang w:val="vi-VN"/>
        </w:rPr>
        <w:t>Hướng dẫn:</w:t>
      </w:r>
      <w:r w:rsidRPr="00135A05">
        <w:rPr>
          <w:rFonts w:ascii="Times New Roman" w:hAnsi="Times New Roman" w:cs="Times New Roman"/>
          <w:b/>
          <w:color w:val="000000"/>
          <w:sz w:val="32"/>
          <w:szCs w:val="28"/>
          <w:lang w:val="vi-VN"/>
        </w:rPr>
        <w:t xml:space="preserve">  THS. </w:t>
      </w:r>
      <w:r>
        <w:rPr>
          <w:rFonts w:ascii="Times New Roman" w:hAnsi="Times New Roman" w:cs="Times New Roman"/>
          <w:b/>
          <w:color w:val="000000"/>
          <w:sz w:val="32"/>
          <w:szCs w:val="28"/>
        </w:rPr>
        <w:t>TRƯƠNG QUANG PHÚC</w:t>
      </w:r>
    </w:p>
    <w:p w14:paraId="710300BF" w14:textId="77777777" w:rsidR="00B82232" w:rsidRPr="00135A05" w:rsidRDefault="00B82232" w:rsidP="00B82232">
      <w:pPr>
        <w:spacing w:line="360" w:lineRule="auto"/>
        <w:ind w:left="2160"/>
        <w:rPr>
          <w:rFonts w:ascii="Times New Roman" w:hAnsi="Times New Roman" w:cs="Times New Roman"/>
          <w:b/>
          <w:color w:val="000000"/>
          <w:sz w:val="30"/>
          <w:szCs w:val="28"/>
          <w:lang w:val="vi-VN"/>
        </w:rPr>
      </w:pPr>
    </w:p>
    <w:p w14:paraId="1B40866A" w14:textId="77777777" w:rsidR="00B82232" w:rsidRPr="00B82232" w:rsidRDefault="00B82232" w:rsidP="00B82232">
      <w:pPr>
        <w:spacing w:line="360" w:lineRule="auto"/>
        <w:jc w:val="center"/>
        <w:rPr>
          <w:rFonts w:ascii="Times New Roman" w:hAnsi="Times New Roman" w:cs="Times New Roman"/>
          <w:b/>
          <w:color w:val="000000"/>
          <w:sz w:val="30"/>
          <w:szCs w:val="28"/>
        </w:rPr>
        <w:sectPr w:rsidR="00B82232" w:rsidRPr="00B82232" w:rsidSect="004D497A">
          <w:footerReference w:type="default" r:id="rId8"/>
          <w:pgSz w:w="11906" w:h="16838" w:code="9"/>
          <w:pgMar w:top="1418" w:right="1418"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135A05">
        <w:rPr>
          <w:rFonts w:ascii="Times New Roman" w:hAnsi="Times New Roman" w:cs="Times New Roman"/>
          <w:sz w:val="28"/>
          <w:szCs w:val="30"/>
          <w:lang w:val="vi-VN"/>
        </w:rPr>
        <w:t xml:space="preserve">TP. HỒ CHÍ MINH – </w:t>
      </w:r>
      <w:r>
        <w:rPr>
          <w:rFonts w:ascii="Times New Roman" w:hAnsi="Times New Roman" w:cs="Times New Roman"/>
          <w:sz w:val="28"/>
          <w:szCs w:val="30"/>
        </w:rPr>
        <w:t>1</w:t>
      </w:r>
      <w:r w:rsidRPr="00135A05">
        <w:rPr>
          <w:rFonts w:ascii="Times New Roman" w:hAnsi="Times New Roman" w:cs="Times New Roman"/>
          <w:sz w:val="28"/>
          <w:szCs w:val="30"/>
          <w:lang w:val="vi-VN"/>
        </w:rPr>
        <w:t>/201</w:t>
      </w:r>
      <w:r>
        <w:rPr>
          <w:rFonts w:ascii="Times New Roman" w:hAnsi="Times New Roman" w:cs="Times New Roman"/>
          <w:sz w:val="28"/>
          <w:szCs w:val="30"/>
        </w:rPr>
        <w:t>9</w:t>
      </w:r>
    </w:p>
    <w:p w14:paraId="1571610F" w14:textId="77777777" w:rsidR="00B82232" w:rsidRPr="00135A05" w:rsidRDefault="00B82232" w:rsidP="00B82232">
      <w:pPr>
        <w:tabs>
          <w:tab w:val="center" w:pos="4253"/>
        </w:tabs>
        <w:spacing w:line="360" w:lineRule="auto"/>
        <w:outlineLvl w:val="0"/>
        <w:rPr>
          <w:rFonts w:ascii="Times New Roman" w:hAnsi="Times New Roman" w:cs="Times New Roman"/>
          <w:b/>
          <w:sz w:val="40"/>
          <w:lang w:val="vi-VN"/>
        </w:rPr>
      </w:pPr>
      <w:r w:rsidRPr="00135A05">
        <w:rPr>
          <w:rFonts w:ascii="Times New Roman" w:hAnsi="Times New Roman" w:cs="Times New Roman"/>
          <w:sz w:val="40"/>
          <w:lang w:val="vi-VN"/>
        </w:rPr>
        <w:lastRenderedPageBreak/>
        <w:tab/>
      </w:r>
      <w:bookmarkStart w:id="1" w:name="_Toc486882826"/>
      <w:r w:rsidRPr="00135A05">
        <w:rPr>
          <w:rFonts w:ascii="Times New Roman" w:hAnsi="Times New Roman" w:cs="Times New Roman"/>
          <w:b/>
          <w:sz w:val="40"/>
          <w:lang w:val="vi-VN"/>
        </w:rPr>
        <w:t>LỜI CẢM ƠN</w:t>
      </w:r>
      <w:bookmarkEnd w:id="1"/>
    </w:p>
    <w:p w14:paraId="39A53A0A" w14:textId="77777777" w:rsidR="00B82232" w:rsidRPr="00135A05" w:rsidRDefault="00B82232" w:rsidP="00B82232">
      <w:pPr>
        <w:tabs>
          <w:tab w:val="left" w:pos="3466"/>
        </w:tabs>
        <w:spacing w:line="360" w:lineRule="auto"/>
        <w:rPr>
          <w:rFonts w:ascii="Times New Roman" w:hAnsi="Times New Roman" w:cs="Times New Roman"/>
          <w:b/>
          <w:sz w:val="30"/>
          <w:lang w:val="vi-VN"/>
        </w:rPr>
      </w:pPr>
    </w:p>
    <w:p w14:paraId="12B07750" w14:textId="77777777" w:rsidR="00B82232" w:rsidRPr="00135A05" w:rsidRDefault="00B82232" w:rsidP="00B82232">
      <w:pPr>
        <w:spacing w:before="120" w:after="120" w:line="360" w:lineRule="auto"/>
        <w:jc w:val="both"/>
        <w:rPr>
          <w:rFonts w:ascii="Times New Roman" w:hAnsi="Times New Roman" w:cs="Times New Roman"/>
          <w:sz w:val="26"/>
          <w:szCs w:val="26"/>
          <w:lang w:val="vi-VN"/>
        </w:rPr>
      </w:pPr>
      <w:r w:rsidRPr="00135A05">
        <w:rPr>
          <w:rFonts w:ascii="Times New Roman" w:hAnsi="Times New Roman" w:cs="Times New Roman"/>
          <w:sz w:val="30"/>
          <w:lang w:val="vi-VN"/>
        </w:rPr>
        <w:tab/>
      </w:r>
      <w:r w:rsidRPr="00135A05">
        <w:rPr>
          <w:rFonts w:ascii="Times New Roman" w:hAnsi="Times New Roman" w:cs="Times New Roman"/>
          <w:sz w:val="26"/>
          <w:szCs w:val="26"/>
          <w:lang w:val="vi-VN"/>
        </w:rPr>
        <w:t xml:space="preserve">Nhóm chúng em xin chân thành cảm ơn thầy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Quang </w:t>
      </w:r>
      <w:proofErr w:type="spellStart"/>
      <w:r>
        <w:rPr>
          <w:rFonts w:ascii="Times New Roman" w:hAnsi="Times New Roman" w:cs="Times New Roman"/>
          <w:sz w:val="26"/>
          <w:szCs w:val="26"/>
        </w:rPr>
        <w:t>Phúc</w:t>
      </w:r>
      <w:proofErr w:type="spellEnd"/>
      <w:r w:rsidRPr="00135A05">
        <w:rPr>
          <w:rFonts w:ascii="Times New Roman" w:hAnsi="Times New Roman" w:cs="Times New Roman"/>
          <w:sz w:val="26"/>
          <w:szCs w:val="26"/>
          <w:lang w:val="vi-VN"/>
        </w:rPr>
        <w:t xml:space="preserve"> đã tận tình hướng dẫn, chỉ bảo những kinh nghiệm, kiến thức quý báu trong suốt quá trình thực hiện đề tài. Trong thời gian làm việc với thầy nhóm không những đã tiếp thu được nhiều kiến thức mà còn học tập được thái độ làm việc nghiêm túc, chuyên nghiệp và đầy hiệu quả của thầy. Đây sẽ là những kinh nghiệm cần thiết cho quá trình học tập và làm việc sau này.</w:t>
      </w:r>
    </w:p>
    <w:p w14:paraId="16DDFE33" w14:textId="77777777" w:rsidR="00B82232" w:rsidRPr="00135A0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r w:rsidRPr="00135A05">
        <w:rPr>
          <w:rFonts w:ascii="Times New Roman" w:eastAsia="Times New Roman" w:hAnsi="Times New Roman" w:cs="Times New Roman"/>
          <w:sz w:val="26"/>
          <w:szCs w:val="26"/>
          <w:lang w:val="vi-VN"/>
        </w:rPr>
        <w:t>Đồng thời, nhóm cũng xin cảm ơn các thầy cô trong khoa  Điện - Điện Tử đã tạo điều kiện, cung cấp những kiến thức cơ bản, cần thiết cho nhóm trong suốt quá trình thực hiện đề tài.</w:t>
      </w:r>
    </w:p>
    <w:p w14:paraId="5D6D9E9A" w14:textId="77777777" w:rsidR="00B82232" w:rsidRPr="00135A0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r w:rsidRPr="00135A05">
        <w:rPr>
          <w:rFonts w:ascii="Times New Roman" w:eastAsia="Times New Roman" w:hAnsi="Times New Roman" w:cs="Times New Roman"/>
          <w:sz w:val="26"/>
          <w:szCs w:val="26"/>
          <w:lang w:val="vi-VN"/>
        </w:rPr>
        <w:t>Ngoài ra, nhóm cũng xin cám ơn các thành viên trong lớp 131191 đã có những ý kiến đóng góp, bổ sung, giúp hoàn thiện tốt đề tài.</w:t>
      </w:r>
    </w:p>
    <w:p w14:paraId="516A5D00" w14:textId="77777777" w:rsidR="00B82232" w:rsidRPr="00135A0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r w:rsidRPr="00135A05">
        <w:rPr>
          <w:rFonts w:ascii="Times New Roman" w:eastAsia="Times New Roman" w:hAnsi="Times New Roman" w:cs="Times New Roman"/>
          <w:sz w:val="26"/>
          <w:szCs w:val="26"/>
          <w:lang w:val="vi-VN"/>
        </w:rPr>
        <w:t>Cuối cùng, nhóm xin cám ơn sự chỉ bảo của các anh chị đi trước. Các anh chị đã hướng dẫn và giới thiệu tài liệu tham khảo thêm trong việc thực hiện nghiên cứu đề tài.</w:t>
      </w:r>
    </w:p>
    <w:p w14:paraId="787EA7C8" w14:textId="77777777" w:rsidR="00B82232" w:rsidRPr="00135A0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p>
    <w:p w14:paraId="2DF79B3E" w14:textId="77777777" w:rsidR="00B82232" w:rsidRPr="00135A05" w:rsidRDefault="00B82232" w:rsidP="00B82232">
      <w:pPr>
        <w:spacing w:before="120" w:after="120" w:line="360" w:lineRule="auto"/>
        <w:ind w:firstLine="567"/>
        <w:jc w:val="both"/>
        <w:rPr>
          <w:rFonts w:ascii="Times New Roman" w:eastAsia="Times New Roman" w:hAnsi="Times New Roman" w:cs="Times New Roman"/>
          <w:sz w:val="26"/>
          <w:szCs w:val="26"/>
          <w:lang w:val="vi-VN"/>
        </w:rPr>
      </w:pPr>
    </w:p>
    <w:p w14:paraId="0F0B6F78" w14:textId="77777777" w:rsidR="00B82232" w:rsidRPr="00135A05" w:rsidRDefault="00B82232" w:rsidP="00B82232">
      <w:pPr>
        <w:spacing w:before="120" w:after="120" w:line="360" w:lineRule="auto"/>
        <w:jc w:val="both"/>
        <w:rPr>
          <w:rFonts w:ascii="Times New Roman" w:eastAsia="Times New Roman" w:hAnsi="Times New Roman" w:cs="Times New Roman"/>
          <w:sz w:val="26"/>
          <w:szCs w:val="26"/>
          <w:lang w:val="vi-VN"/>
        </w:rPr>
      </w:pPr>
    </w:p>
    <w:p w14:paraId="44C00F2F" w14:textId="77777777" w:rsidR="00B82232" w:rsidRPr="00135A05" w:rsidRDefault="00B82232" w:rsidP="00B82232">
      <w:pPr>
        <w:spacing w:before="120" w:after="120" w:line="360" w:lineRule="auto"/>
        <w:ind w:left="5760" w:firstLine="720"/>
        <w:jc w:val="both"/>
        <w:rPr>
          <w:rFonts w:ascii="Times New Roman" w:eastAsia="Times New Roman" w:hAnsi="Times New Roman" w:cs="Times New Roman"/>
          <w:sz w:val="26"/>
          <w:szCs w:val="26"/>
          <w:lang w:val="vi-VN"/>
        </w:rPr>
      </w:pPr>
      <w:r w:rsidRPr="00135A05">
        <w:rPr>
          <w:rFonts w:ascii="Times New Roman" w:eastAsia="Times New Roman" w:hAnsi="Times New Roman" w:cs="Times New Roman"/>
          <w:b/>
          <w:sz w:val="26"/>
          <w:szCs w:val="26"/>
          <w:lang w:val="vi-VN"/>
        </w:rPr>
        <w:t xml:space="preserve"> Trân trọng</w:t>
      </w:r>
    </w:p>
    <w:p w14:paraId="17134795" w14:textId="77777777" w:rsidR="00B82232" w:rsidRPr="00135A05" w:rsidRDefault="00B82232" w:rsidP="00B82232">
      <w:pPr>
        <w:tabs>
          <w:tab w:val="center" w:pos="7230"/>
        </w:tabs>
        <w:spacing w:before="120" w:after="120" w:line="360" w:lineRule="auto"/>
        <w:rPr>
          <w:rFonts w:ascii="Times New Roman" w:eastAsia="Times New Roman" w:hAnsi="Times New Roman" w:cs="Times New Roman"/>
          <w:sz w:val="26"/>
          <w:szCs w:val="26"/>
          <w:lang w:val="vi-VN"/>
        </w:rPr>
      </w:pPr>
      <w:r w:rsidRPr="00135A05">
        <w:rPr>
          <w:rFonts w:ascii="Times New Roman" w:eastAsia="Times New Roman" w:hAnsi="Times New Roman" w:cs="Times New Roman"/>
          <w:sz w:val="26"/>
          <w:szCs w:val="26"/>
          <w:lang w:val="vi-VN"/>
        </w:rPr>
        <w:tab/>
        <w:t>Nhóm thực hiện đề tài</w:t>
      </w:r>
    </w:p>
    <w:p w14:paraId="59ADD9DF" w14:textId="77777777" w:rsidR="00B82232" w:rsidRPr="00135A05" w:rsidRDefault="00B82232" w:rsidP="00B82232">
      <w:pPr>
        <w:tabs>
          <w:tab w:val="center" w:pos="7230"/>
        </w:tabs>
        <w:spacing w:before="120" w:after="120" w:line="360" w:lineRule="auto"/>
        <w:rPr>
          <w:rFonts w:ascii="Times New Roman" w:eastAsia="Times New Roman" w:hAnsi="Times New Roman" w:cs="Times New Roman"/>
          <w:sz w:val="26"/>
          <w:szCs w:val="26"/>
          <w:lang w:val="vi-VN"/>
        </w:rPr>
      </w:pPr>
    </w:p>
    <w:p w14:paraId="7D8C296F" w14:textId="77777777" w:rsidR="00B82232" w:rsidRPr="00B82232" w:rsidRDefault="00B82232" w:rsidP="00B82232">
      <w:pPr>
        <w:tabs>
          <w:tab w:val="center" w:pos="7230"/>
        </w:tabs>
        <w:spacing w:before="120" w:after="120" w:line="360" w:lineRule="auto"/>
        <w:rPr>
          <w:rFonts w:ascii="Times New Roman" w:eastAsia="Times New Roman" w:hAnsi="Times New Roman" w:cs="Times New Roman"/>
          <w:sz w:val="26"/>
          <w:szCs w:val="26"/>
        </w:rPr>
      </w:pPr>
      <w:r w:rsidRPr="00135A05">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rPr>
        <w:t>Phạm Duy Khánh</w:t>
      </w:r>
    </w:p>
    <w:p w14:paraId="051E76F9" w14:textId="77777777" w:rsidR="00B82232" w:rsidRPr="00135A05" w:rsidRDefault="00B82232" w:rsidP="00B82232">
      <w:pPr>
        <w:spacing w:line="360" w:lineRule="auto"/>
        <w:rPr>
          <w:rFonts w:ascii="Times New Roman" w:eastAsia="Times New Roman" w:hAnsi="Times New Roman" w:cs="Times New Roman"/>
          <w:b/>
          <w:sz w:val="40"/>
          <w:szCs w:val="36"/>
          <w:lang w:val="vi-VN"/>
        </w:rPr>
      </w:pPr>
      <w:r w:rsidRPr="00135A05">
        <w:rPr>
          <w:rFonts w:ascii="Times New Roman" w:eastAsia="Times New Roman" w:hAnsi="Times New Roman" w:cs="Times New Roman"/>
          <w:b/>
          <w:sz w:val="40"/>
          <w:szCs w:val="36"/>
          <w:lang w:val="vi-VN"/>
        </w:rPr>
        <w:br w:type="page"/>
      </w:r>
    </w:p>
    <w:p w14:paraId="7CC6D471" w14:textId="77777777" w:rsidR="00B82232" w:rsidRPr="00135A05" w:rsidRDefault="00B82232" w:rsidP="00B82232">
      <w:pPr>
        <w:spacing w:line="360" w:lineRule="auto"/>
        <w:jc w:val="center"/>
        <w:outlineLvl w:val="0"/>
        <w:rPr>
          <w:rFonts w:ascii="Times New Roman" w:eastAsia="Times New Roman" w:hAnsi="Times New Roman" w:cs="Times New Roman"/>
          <w:b/>
          <w:sz w:val="40"/>
          <w:szCs w:val="36"/>
          <w:lang w:val="vi-VN"/>
        </w:rPr>
      </w:pPr>
      <w:bookmarkStart w:id="2" w:name="_Toc486882827"/>
      <w:r w:rsidRPr="00135A05">
        <w:rPr>
          <w:rFonts w:ascii="Times New Roman" w:eastAsia="Times New Roman" w:hAnsi="Times New Roman" w:cs="Times New Roman"/>
          <w:b/>
          <w:sz w:val="40"/>
          <w:szCs w:val="36"/>
          <w:lang w:val="vi-VN"/>
        </w:rPr>
        <w:lastRenderedPageBreak/>
        <w:t>TÓM TẮT</w:t>
      </w:r>
      <w:bookmarkEnd w:id="2"/>
    </w:p>
    <w:p w14:paraId="72D0F6C6" w14:textId="77777777" w:rsidR="00B82232" w:rsidRPr="008C72E0" w:rsidRDefault="00B82232" w:rsidP="00B82232">
      <w:pPr>
        <w:spacing w:line="360" w:lineRule="auto"/>
        <w:jc w:val="center"/>
        <w:rPr>
          <w:rFonts w:ascii="Times New Roman" w:eastAsia="Times New Roman" w:hAnsi="Times New Roman" w:cs="Times New Roman"/>
          <w:b/>
          <w:sz w:val="40"/>
          <w:szCs w:val="36"/>
          <w:lang w:val="vi-VN"/>
        </w:rPr>
      </w:pPr>
    </w:p>
    <w:p w14:paraId="5597F05B" w14:textId="77777777" w:rsidR="00B82232" w:rsidRPr="008C72E0" w:rsidRDefault="00B82232" w:rsidP="00B82232">
      <w:pPr>
        <w:spacing w:before="120" w:after="120" w:line="360" w:lineRule="auto"/>
        <w:ind w:firstLine="567"/>
        <w:jc w:val="both"/>
        <w:rPr>
          <w:rFonts w:ascii="Times New Roman" w:hAnsi="Times New Roman" w:cs="Times New Roman"/>
          <w:sz w:val="26"/>
        </w:rPr>
      </w:pPr>
      <w:r w:rsidRPr="008C72E0">
        <w:rPr>
          <w:rFonts w:ascii="Times New Roman" w:hAnsi="Times New Roman" w:cs="Times New Roman"/>
          <w:sz w:val="26"/>
          <w:lang w:val="vi-VN"/>
        </w:rPr>
        <w:t xml:space="preserve">Quyển báo cáo này trình bày quá trình lên ý tưởng, nghiên cứu, thiết kế, xây dựng, kết quả đạt được và hướng phát triển của hệ thống </w:t>
      </w:r>
      <w:r w:rsidR="008C72E0" w:rsidRPr="008C72E0">
        <w:rPr>
          <w:rFonts w:ascii="Times New Roman" w:hAnsi="Times New Roman" w:cs="Times New Roman"/>
          <w:sz w:val="26"/>
          <w:lang w:val="vi-VN"/>
        </w:rPr>
        <w:t xml:space="preserve">ứng dụng Internet trong giáo dục. </w:t>
      </w:r>
      <w:r w:rsidRPr="008C72E0">
        <w:rPr>
          <w:rFonts w:ascii="Times New Roman" w:hAnsi="Times New Roman" w:cs="Times New Roman"/>
          <w:sz w:val="26"/>
          <w:lang w:val="vi-VN"/>
        </w:rPr>
        <w:t>Hệ thống này có thể</w:t>
      </w:r>
      <w:r w:rsidR="008C72E0" w:rsidRPr="008C72E0">
        <w:rPr>
          <w:rFonts w:ascii="Times New Roman" w:hAnsi="Times New Roman" w:cs="Times New Roman"/>
          <w:sz w:val="26"/>
          <w:lang w:val="vi-VN"/>
        </w:rPr>
        <w:t xml:space="preserve"> lưu lại thông tin học sinh trong lớp học và </w:t>
      </w:r>
      <w:proofErr w:type="spellStart"/>
      <w:r w:rsidR="008C72E0">
        <w:rPr>
          <w:rFonts w:ascii="Times New Roman" w:hAnsi="Times New Roman" w:cs="Times New Roman"/>
          <w:sz w:val="26"/>
        </w:rPr>
        <w:t>ghi</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lại</w:t>
      </w:r>
      <w:proofErr w:type="spellEnd"/>
      <w:r w:rsidR="008C72E0">
        <w:rPr>
          <w:rFonts w:ascii="Times New Roman" w:hAnsi="Times New Roman" w:cs="Times New Roman"/>
          <w:sz w:val="26"/>
        </w:rPr>
        <w:t xml:space="preserve"> </w:t>
      </w:r>
      <w:r w:rsidR="008C72E0" w:rsidRPr="008C72E0">
        <w:rPr>
          <w:rFonts w:ascii="Times New Roman" w:hAnsi="Times New Roman" w:cs="Times New Roman"/>
          <w:sz w:val="26"/>
          <w:lang w:val="vi-VN"/>
        </w:rPr>
        <w:t>những ngày học sinh đi học</w:t>
      </w:r>
      <w:r w:rsidR="008C72E0">
        <w:rPr>
          <w:rFonts w:ascii="Times New Roman" w:hAnsi="Times New Roman" w:cs="Times New Roman"/>
          <w:sz w:val="26"/>
        </w:rPr>
        <w:t xml:space="preserve"> </w:t>
      </w:r>
      <w:proofErr w:type="spellStart"/>
      <w:r w:rsidR="008C72E0">
        <w:rPr>
          <w:rFonts w:ascii="Times New Roman" w:hAnsi="Times New Roman" w:cs="Times New Roman"/>
          <w:sz w:val="26"/>
        </w:rPr>
        <w:t>trong</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việc</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quản</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lý</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học</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sinh</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một</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cách</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tốt</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hơn</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ngoài</w:t>
      </w:r>
      <w:proofErr w:type="spellEnd"/>
      <w:r w:rsidR="008C72E0">
        <w:rPr>
          <w:rFonts w:ascii="Times New Roman" w:hAnsi="Times New Roman" w:cs="Times New Roman"/>
          <w:sz w:val="26"/>
        </w:rPr>
        <w:t xml:space="preserve"> ra </w:t>
      </w:r>
      <w:proofErr w:type="spellStart"/>
      <w:r w:rsidR="008C72E0">
        <w:rPr>
          <w:rFonts w:ascii="Times New Roman" w:hAnsi="Times New Roman" w:cs="Times New Roman"/>
          <w:sz w:val="26"/>
        </w:rPr>
        <w:t>hệ</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thống</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này</w:t>
      </w:r>
      <w:proofErr w:type="spellEnd"/>
      <w:r w:rsidR="008C72E0">
        <w:rPr>
          <w:rFonts w:ascii="Times New Roman" w:hAnsi="Times New Roman" w:cs="Times New Roman"/>
          <w:sz w:val="26"/>
        </w:rPr>
        <w:t xml:space="preserve"> còn có </w:t>
      </w:r>
      <w:proofErr w:type="spellStart"/>
      <w:r w:rsidR="008C72E0">
        <w:rPr>
          <w:rFonts w:ascii="Times New Roman" w:hAnsi="Times New Roman" w:cs="Times New Roman"/>
          <w:sz w:val="26"/>
        </w:rPr>
        <w:t>thể</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giám</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sát</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nhiệt</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độ</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và</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độ</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ẩm</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trong</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lớp</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học</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từ</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xa</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từ</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đó</w:t>
      </w:r>
      <w:proofErr w:type="spellEnd"/>
      <w:r w:rsidR="008C72E0">
        <w:rPr>
          <w:rFonts w:ascii="Times New Roman" w:hAnsi="Times New Roman" w:cs="Times New Roman"/>
          <w:sz w:val="26"/>
        </w:rPr>
        <w:t xml:space="preserve"> có </w:t>
      </w:r>
      <w:proofErr w:type="spellStart"/>
      <w:r w:rsidR="008C72E0">
        <w:rPr>
          <w:rFonts w:ascii="Times New Roman" w:hAnsi="Times New Roman" w:cs="Times New Roman"/>
          <w:sz w:val="26"/>
        </w:rPr>
        <w:t>thể</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điều</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khiển</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được</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các</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thiết</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bị</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trong</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phòng</w:t>
      </w:r>
      <w:proofErr w:type="spellEnd"/>
      <w:r w:rsidR="008C72E0">
        <w:rPr>
          <w:rFonts w:ascii="Times New Roman" w:hAnsi="Times New Roman" w:cs="Times New Roman"/>
          <w:sz w:val="26"/>
        </w:rPr>
        <w:t xml:space="preserve"> </w:t>
      </w:r>
      <w:proofErr w:type="spellStart"/>
      <w:r w:rsidR="008C72E0">
        <w:rPr>
          <w:rFonts w:ascii="Times New Roman" w:hAnsi="Times New Roman" w:cs="Times New Roman"/>
          <w:sz w:val="26"/>
        </w:rPr>
        <w:t>học</w:t>
      </w:r>
      <w:proofErr w:type="spellEnd"/>
      <w:r w:rsidR="008C72E0">
        <w:rPr>
          <w:rFonts w:ascii="Times New Roman" w:hAnsi="Times New Roman" w:cs="Times New Roman"/>
          <w:sz w:val="26"/>
        </w:rPr>
        <w:t>.</w:t>
      </w:r>
    </w:p>
    <w:p w14:paraId="40ECB896" w14:textId="77777777" w:rsidR="00B82232" w:rsidRPr="008C72E0" w:rsidRDefault="00B82232" w:rsidP="00B82232">
      <w:pPr>
        <w:spacing w:line="360" w:lineRule="auto"/>
        <w:rPr>
          <w:rFonts w:ascii="Times New Roman" w:eastAsia="Times New Roman" w:hAnsi="Times New Roman" w:cs="Times New Roman"/>
          <w:b/>
          <w:sz w:val="40"/>
          <w:szCs w:val="36"/>
          <w:lang w:val="vi-VN"/>
        </w:rPr>
      </w:pPr>
      <w:r w:rsidRPr="008C72E0">
        <w:rPr>
          <w:rFonts w:ascii="Times New Roman" w:hAnsi="Times New Roman" w:cs="Times New Roman"/>
          <w:sz w:val="26"/>
          <w:lang w:val="vi-VN"/>
        </w:rPr>
        <w:tab/>
        <w:t>Quyển báo cáo này có thể làm tài liệu tham khảo cho học sinh, sinh viên điện tử hoặc những người quan tâm đến các hệ thống điện.</w:t>
      </w:r>
    </w:p>
    <w:p w14:paraId="5472310D" w14:textId="77777777" w:rsidR="00B82232" w:rsidRPr="00135A05" w:rsidRDefault="00B82232" w:rsidP="00B82232">
      <w:pPr>
        <w:spacing w:line="360" w:lineRule="auto"/>
        <w:rPr>
          <w:rFonts w:ascii="Times New Roman" w:eastAsia="Times New Roman" w:hAnsi="Times New Roman" w:cs="Times New Roman"/>
          <w:b/>
          <w:sz w:val="40"/>
          <w:szCs w:val="36"/>
          <w:lang w:val="vi-VN"/>
        </w:rPr>
      </w:pPr>
      <w:r w:rsidRPr="00135A05">
        <w:rPr>
          <w:rFonts w:ascii="Times New Roman" w:eastAsia="Times New Roman" w:hAnsi="Times New Roman" w:cs="Times New Roman"/>
          <w:b/>
          <w:sz w:val="40"/>
          <w:szCs w:val="36"/>
          <w:lang w:val="vi-VN"/>
        </w:rPr>
        <w:br w:type="page"/>
      </w:r>
    </w:p>
    <w:p w14:paraId="5203B185" w14:textId="77777777" w:rsidR="009328EE" w:rsidRDefault="009328EE" w:rsidP="009328EE">
      <w:pPr>
        <w:pStyle w:val="ListParagraph"/>
        <w:numPr>
          <w:ilvl w:val="0"/>
          <w:numId w:val="3"/>
        </w:numPr>
        <w:rPr>
          <w:rFonts w:ascii="Times New Roman" w:hAnsi="Times New Roman" w:cs="Times New Roman"/>
          <w:b/>
          <w:sz w:val="44"/>
          <w:szCs w:val="44"/>
        </w:rPr>
      </w:pPr>
    </w:p>
    <w:p w14:paraId="750467A3" w14:textId="1F6B241B" w:rsidR="009328EE" w:rsidRDefault="009328EE" w:rsidP="009328EE">
      <w:pPr>
        <w:ind w:left="360"/>
        <w:rPr>
          <w:rFonts w:ascii="Times New Roman" w:hAnsi="Times New Roman" w:cs="Times New Roman"/>
          <w:b/>
          <w:sz w:val="44"/>
          <w:szCs w:val="44"/>
        </w:rPr>
      </w:pPr>
      <w:r w:rsidRPr="009328EE">
        <w:rPr>
          <w:rFonts w:ascii="Times New Roman" w:hAnsi="Times New Roman" w:cs="Times New Roman"/>
          <w:b/>
          <w:sz w:val="44"/>
          <w:szCs w:val="44"/>
        </w:rPr>
        <w:t>GIỚI THIỆU</w:t>
      </w:r>
    </w:p>
    <w:p w14:paraId="6C54EEB5" w14:textId="683A1662" w:rsidR="009328EE" w:rsidRPr="009328EE" w:rsidRDefault="009328EE" w:rsidP="009328EE">
      <w:pPr>
        <w:pStyle w:val="ListParagraph"/>
        <w:numPr>
          <w:ilvl w:val="1"/>
          <w:numId w:val="5"/>
        </w:numPr>
        <w:rPr>
          <w:rFonts w:ascii="Times New Roman" w:hAnsi="Times New Roman" w:cs="Times New Roman"/>
          <w:b/>
          <w:sz w:val="28"/>
          <w:szCs w:val="28"/>
        </w:rPr>
      </w:pPr>
      <w:r w:rsidRPr="009328EE">
        <w:rPr>
          <w:rFonts w:ascii="Times New Roman" w:hAnsi="Times New Roman" w:cs="Times New Roman"/>
          <w:b/>
          <w:sz w:val="28"/>
          <w:szCs w:val="28"/>
        </w:rPr>
        <w:t>GIỚI THIỆU</w:t>
      </w:r>
    </w:p>
    <w:p w14:paraId="4E342AB4" w14:textId="77777777" w:rsidR="009328EE" w:rsidRPr="009328EE" w:rsidRDefault="009328EE" w:rsidP="009328EE">
      <w:pPr>
        <w:spacing w:line="360" w:lineRule="auto"/>
        <w:jc w:val="both"/>
        <w:rPr>
          <w:rFonts w:ascii="Times New Roman" w:hAnsi="Times New Roman" w:cs="Times New Roman"/>
          <w:sz w:val="26"/>
          <w:szCs w:val="26"/>
        </w:rPr>
      </w:pPr>
      <w:proofErr w:type="spellStart"/>
      <w:r w:rsidRPr="009328EE">
        <w:rPr>
          <w:rFonts w:ascii="Times New Roman" w:hAnsi="Times New Roman" w:cs="Times New Roman"/>
          <w:sz w:val="26"/>
          <w:szCs w:val="26"/>
        </w:rPr>
        <w:t>Ngày</w:t>
      </w:r>
      <w:proofErr w:type="spellEnd"/>
      <w:r w:rsidRPr="009328EE">
        <w:rPr>
          <w:rFonts w:ascii="Times New Roman" w:hAnsi="Times New Roman" w:cs="Times New Roman"/>
          <w:sz w:val="26"/>
          <w:szCs w:val="26"/>
        </w:rPr>
        <w:t xml:space="preserve"> nay </w:t>
      </w:r>
      <w:proofErr w:type="spellStart"/>
      <w:r w:rsidRPr="009328EE">
        <w:rPr>
          <w:rFonts w:ascii="Times New Roman" w:hAnsi="Times New Roman" w:cs="Times New Roman"/>
          <w:sz w:val="26"/>
          <w:szCs w:val="26"/>
        </w:rPr>
        <w:t>thời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đại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công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nghệ</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bùng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nổ</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cùng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với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sự</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phát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triển</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của</w:t>
      </w:r>
      <w:proofErr w:type="spellEnd"/>
      <w:r w:rsidRPr="009328EE">
        <w:rPr>
          <w:rFonts w:ascii="Times New Roman" w:hAnsi="Times New Roman" w:cs="Times New Roman"/>
          <w:sz w:val="26"/>
          <w:szCs w:val="26"/>
        </w:rPr>
        <w:t xml:space="preserve"> Internet </w:t>
      </w:r>
      <w:proofErr w:type="spellStart"/>
      <w:r w:rsidRPr="009328EE">
        <w:rPr>
          <w:rFonts w:ascii="Times New Roman" w:hAnsi="Times New Roman" w:cs="Times New Roman"/>
          <w:sz w:val="26"/>
          <w:szCs w:val="26"/>
        </w:rPr>
        <w:t>các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thiết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bị</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thông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minh</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được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tạo</w:t>
      </w:r>
      <w:proofErr w:type="spellEnd"/>
      <w:r w:rsidRPr="009328EE">
        <w:rPr>
          <w:rFonts w:ascii="Times New Roman" w:hAnsi="Times New Roman" w:cs="Times New Roman"/>
          <w:sz w:val="26"/>
          <w:szCs w:val="26"/>
        </w:rPr>
        <w:t xml:space="preserve"> ra </w:t>
      </w:r>
      <w:proofErr w:type="spellStart"/>
      <w:r w:rsidRPr="009328EE">
        <w:rPr>
          <w:rFonts w:ascii="Times New Roman" w:hAnsi="Times New Roman" w:cs="Times New Roman"/>
          <w:sz w:val="26"/>
          <w:szCs w:val="26"/>
        </w:rPr>
        <w:t>để</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đáp</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ứng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cầu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của</w:t>
      </w:r>
      <w:proofErr w:type="spellEnd"/>
      <w:r w:rsidRPr="009328EE">
        <w:rPr>
          <w:rFonts w:ascii="Times New Roman" w:hAnsi="Times New Roman" w:cs="Times New Roman"/>
          <w:sz w:val="26"/>
          <w:szCs w:val="26"/>
        </w:rPr>
        <w:t xml:space="preserve"> con </w:t>
      </w:r>
      <w:proofErr w:type="spellStart"/>
      <w:r w:rsidRPr="009328EE">
        <w:rPr>
          <w:rFonts w:ascii="Times New Roman" w:hAnsi="Times New Roman" w:cs="Times New Roman"/>
          <w:sz w:val="26"/>
          <w:szCs w:val="26"/>
        </w:rPr>
        <w:t>người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trong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đó</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cầu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kết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nối</w:t>
      </w:r>
      <w:proofErr w:type="spellEnd"/>
      <w:r w:rsidRPr="009328EE">
        <w:rPr>
          <w:rFonts w:ascii="Times New Roman" w:hAnsi="Times New Roman" w:cs="Times New Roman"/>
          <w:sz w:val="26"/>
          <w:szCs w:val="26"/>
        </w:rPr>
        <w:t xml:space="preserve"> là </w:t>
      </w:r>
      <w:proofErr w:type="spellStart"/>
      <w:r w:rsidRPr="009328EE">
        <w:rPr>
          <w:rFonts w:ascii="Times New Roman" w:hAnsi="Times New Roman" w:cs="Times New Roman"/>
          <w:sz w:val="26"/>
          <w:szCs w:val="26"/>
        </w:rPr>
        <w:t>một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cầu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cấp</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thiết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hiện</w:t>
      </w:r>
      <w:proofErr w:type="spellEnd"/>
      <w:r w:rsidRPr="009328EE">
        <w:rPr>
          <w:rFonts w:ascii="Times New Roman" w:hAnsi="Times New Roman" w:cs="Times New Roman"/>
          <w:sz w:val="26"/>
          <w:szCs w:val="26"/>
        </w:rPr>
        <w:t xml:space="preserve"> nay. </w:t>
      </w:r>
      <w:proofErr w:type="spellStart"/>
      <w:r w:rsidRPr="009328EE">
        <w:rPr>
          <w:rFonts w:ascii="Times New Roman" w:hAnsi="Times New Roman" w:cs="Times New Roman"/>
          <w:sz w:val="26"/>
          <w:szCs w:val="26"/>
        </w:rPr>
        <w:t>Vì</w:t>
      </w:r>
      <w:proofErr w:type="spellEnd"/>
      <w:r w:rsidRPr="009328EE">
        <w:rPr>
          <w:rFonts w:ascii="Times New Roman" w:hAnsi="Times New Roman" w:cs="Times New Roman"/>
          <w:sz w:val="26"/>
          <w:szCs w:val="26"/>
        </w:rPr>
        <w:t xml:space="preserve"> vậy, </w:t>
      </w:r>
      <w:proofErr w:type="spellStart"/>
      <w:r w:rsidRPr="009328EE">
        <w:rPr>
          <w:rFonts w:ascii="Times New Roman" w:hAnsi="Times New Roman" w:cs="Times New Roman"/>
          <w:sz w:val="26"/>
          <w:szCs w:val="26"/>
        </w:rPr>
        <w:t>công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nghệ</w:t>
      </w:r>
      <w:proofErr w:type="spellEnd"/>
      <w:r w:rsidRPr="009328EE">
        <w:rPr>
          <w:rFonts w:ascii="Times New Roman" w:hAnsi="Times New Roman" w:cs="Times New Roman"/>
          <w:sz w:val="26"/>
          <w:szCs w:val="26"/>
        </w:rPr>
        <w:t xml:space="preserve"> IoT (Internet of Things) </w:t>
      </w:r>
      <w:proofErr w:type="spellStart"/>
      <w:r w:rsidRPr="009328EE">
        <w:rPr>
          <w:rFonts w:ascii="Times New Roman" w:hAnsi="Times New Roman" w:cs="Times New Roman"/>
          <w:sz w:val="26"/>
          <w:szCs w:val="26"/>
        </w:rPr>
        <w:t>được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tạo</w:t>
      </w:r>
      <w:proofErr w:type="spellEnd"/>
      <w:r w:rsidRPr="009328EE">
        <w:rPr>
          <w:rFonts w:ascii="Times New Roman" w:hAnsi="Times New Roman" w:cs="Times New Roman"/>
          <w:sz w:val="26"/>
          <w:szCs w:val="26"/>
        </w:rPr>
        <w:t xml:space="preserve"> ra </w:t>
      </w:r>
      <w:proofErr w:type="spellStart"/>
      <w:r w:rsidRPr="009328EE">
        <w:rPr>
          <w:rFonts w:ascii="Times New Roman" w:hAnsi="Times New Roman" w:cs="Times New Roman"/>
          <w:sz w:val="26"/>
          <w:szCs w:val="26"/>
        </w:rPr>
        <w:t>để</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đáp</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ứng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cầu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này</w:t>
      </w:r>
      <w:proofErr w:type="spellEnd"/>
      <w:r w:rsidRPr="009328EE">
        <w:rPr>
          <w:rFonts w:ascii="Times New Roman" w:hAnsi="Times New Roman" w:cs="Times New Roman"/>
          <w:sz w:val="26"/>
          <w:szCs w:val="26"/>
        </w:rPr>
        <w:t xml:space="preserve">. IoT </w:t>
      </w:r>
      <w:proofErr w:type="spellStart"/>
      <w:r w:rsidRPr="009328EE">
        <w:rPr>
          <w:rFonts w:ascii="Times New Roman" w:hAnsi="Times New Roman" w:cs="Times New Roman"/>
          <w:sz w:val="26"/>
          <w:szCs w:val="26"/>
        </w:rPr>
        <w:t>giúp</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các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thiết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bị</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kết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nối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với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nhau</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thông</w:t>
      </w:r>
      <w:proofErr w:type="spellEnd"/>
      <w:r w:rsidRPr="009328EE">
        <w:rPr>
          <w:rFonts w:ascii="Times New Roman" w:hAnsi="Times New Roman" w:cs="Times New Roman"/>
          <w:sz w:val="26"/>
          <w:szCs w:val="26"/>
        </w:rPr>
        <w:t xml:space="preserve"> qua </w:t>
      </w:r>
      <w:proofErr w:type="spellStart"/>
      <w:r w:rsidRPr="009328EE">
        <w:rPr>
          <w:rFonts w:ascii="Times New Roman" w:hAnsi="Times New Roman" w:cs="Times New Roman"/>
          <w:sz w:val="26"/>
          <w:szCs w:val="26"/>
        </w:rPr>
        <w:t>mạng</w:t>
      </w:r>
      <w:proofErr w:type="spellEnd"/>
      <w:r w:rsidRPr="009328EE">
        <w:rPr>
          <w:rFonts w:ascii="Times New Roman" w:hAnsi="Times New Roman" w:cs="Times New Roman"/>
          <w:sz w:val="26"/>
          <w:szCs w:val="26"/>
        </w:rPr>
        <w:t xml:space="preserve"> Internet </w:t>
      </w:r>
      <w:proofErr w:type="spellStart"/>
      <w:r w:rsidRPr="009328EE">
        <w:rPr>
          <w:rFonts w:ascii="Times New Roman" w:hAnsi="Times New Roman" w:cs="Times New Roman"/>
          <w:sz w:val="26"/>
          <w:szCs w:val="26"/>
        </w:rPr>
        <w:t>hoặc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các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môi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trường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sóng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không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dây</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giúp</w:t>
      </w:r>
      <w:proofErr w:type="spellEnd"/>
      <w:r w:rsidRPr="009328EE">
        <w:rPr>
          <w:rFonts w:ascii="Times New Roman" w:hAnsi="Times New Roman" w:cs="Times New Roman"/>
          <w:sz w:val="26"/>
          <w:szCs w:val="26"/>
        </w:rPr>
        <w:t xml:space="preserve"> con </w:t>
      </w:r>
      <w:proofErr w:type="spellStart"/>
      <w:r w:rsidRPr="009328EE">
        <w:rPr>
          <w:rFonts w:ascii="Times New Roman" w:hAnsi="Times New Roman" w:cs="Times New Roman"/>
          <w:sz w:val="26"/>
          <w:szCs w:val="26"/>
        </w:rPr>
        <w:t>người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kiểm</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soát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được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hệ</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thống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của</w:t>
      </w:r>
      <w:proofErr w:type="spellEnd"/>
      <w:r w:rsidRPr="009328EE">
        <w:rPr>
          <w:rFonts w:ascii="Times New Roman" w:hAnsi="Times New Roman" w:cs="Times New Roman"/>
          <w:sz w:val="26"/>
          <w:szCs w:val="26"/>
        </w:rPr>
        <w:t xml:space="preserve"> mình </w:t>
      </w:r>
      <w:proofErr w:type="spellStart"/>
      <w:r w:rsidRPr="009328EE">
        <w:rPr>
          <w:rFonts w:ascii="Times New Roman" w:hAnsi="Times New Roman" w:cs="Times New Roman"/>
          <w:sz w:val="26"/>
          <w:szCs w:val="26"/>
        </w:rPr>
        <w:t>từ</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xa</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các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thiết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bị</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trở</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nên</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thông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minh</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hơn</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khi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chúng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được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kết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nối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để</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giao</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tiếp</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đồng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bộ</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với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nhau</w:t>
      </w:r>
      <w:proofErr w:type="spellEnd"/>
      <w:r w:rsidRPr="009328EE">
        <w:rPr>
          <w:rFonts w:ascii="Times New Roman" w:hAnsi="Times New Roman" w:cs="Times New Roman"/>
          <w:sz w:val="26"/>
          <w:szCs w:val="26"/>
        </w:rPr>
        <w:t>.</w:t>
      </w:r>
    </w:p>
    <w:p w14:paraId="792D54B5" w14:textId="5B17AF32" w:rsidR="00055FE5" w:rsidRDefault="009328EE" w:rsidP="009328EE">
      <w:pPr>
        <w:spacing w:line="360" w:lineRule="auto"/>
        <w:jc w:val="both"/>
        <w:rPr>
          <w:rFonts w:ascii="Times New Roman" w:hAnsi="Times New Roman" w:cs="Times New Roman"/>
          <w:sz w:val="26"/>
          <w:szCs w:val="26"/>
        </w:rPr>
      </w:pPr>
      <w:proofErr w:type="spellStart"/>
      <w:r w:rsidRPr="009328EE">
        <w:rPr>
          <w:rFonts w:ascii="Times New Roman" w:hAnsi="Times New Roman" w:cs="Times New Roman"/>
          <w:sz w:val="26"/>
          <w:szCs w:val="26"/>
        </w:rPr>
        <w:t>Cùng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với</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sự</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phát</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triển</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của</w:t>
      </w:r>
      <w:proofErr w:type="spellEnd"/>
      <w:r w:rsidRPr="009328EE">
        <w:rPr>
          <w:rFonts w:ascii="Times New Roman" w:hAnsi="Times New Roman" w:cs="Times New Roman"/>
          <w:sz w:val="26"/>
          <w:szCs w:val="26"/>
        </w:rPr>
        <w:t xml:space="preserve"> IoT </w:t>
      </w:r>
      <w:proofErr w:type="spellStart"/>
      <w:r w:rsidRPr="009328EE">
        <w:rPr>
          <w:rFonts w:ascii="Times New Roman" w:hAnsi="Times New Roman" w:cs="Times New Roman"/>
          <w:sz w:val="26"/>
          <w:szCs w:val="26"/>
        </w:rPr>
        <w:t>các</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hệ</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thống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thông</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minh</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được</w:t>
      </w:r>
      <w:proofErr w:type="spellEnd"/>
      <w:r w:rsidRPr="009328EE">
        <w:rPr>
          <w:rFonts w:ascii="Times New Roman" w:hAnsi="Times New Roman" w:cs="Times New Roman"/>
          <w:sz w:val="26"/>
          <w:szCs w:val="26"/>
        </w:rPr>
        <w:t xml:space="preserve"> hình </w:t>
      </w:r>
      <w:proofErr w:type="spellStart"/>
      <w:r w:rsidRPr="009328EE">
        <w:rPr>
          <w:rFonts w:ascii="Times New Roman" w:hAnsi="Times New Roman" w:cs="Times New Roman"/>
          <w:sz w:val="26"/>
          <w:szCs w:val="26"/>
        </w:rPr>
        <w:t>thành</w:t>
      </w:r>
      <w:proofErr w:type="spellEnd"/>
      <w:r w:rsidRPr="009328EE">
        <w:rPr>
          <w:rFonts w:ascii="Times New Roman" w:hAnsi="Times New Roman" w:cs="Times New Roman"/>
          <w:sz w:val="26"/>
          <w:szCs w:val="26"/>
        </w:rPr>
        <w:t xml:space="preserve"> </w:t>
      </w:r>
      <w:proofErr w:type="spellStart"/>
      <w:r w:rsidRPr="009328EE">
        <w:rPr>
          <w:rFonts w:ascii="Times New Roman" w:hAnsi="Times New Roman" w:cs="Times New Roman"/>
          <w:sz w:val="26"/>
          <w:szCs w:val="26"/>
        </w:rPr>
        <w:t>như</w:t>
      </w:r>
      <w:proofErr w:type="spellEnd"/>
      <w:r w:rsidRPr="009328EE">
        <w:rPr>
          <w:rFonts w:ascii="Times New Roman" w:hAnsi="Times New Roman" w:cs="Times New Roman"/>
          <w:sz w:val="26"/>
          <w:szCs w:val="26"/>
        </w:rPr>
        <w:t xml:space="preserve"> smart </w:t>
      </w:r>
      <w:r w:rsidR="006D2568">
        <w:rPr>
          <w:rFonts w:ascii="Times New Roman" w:hAnsi="Times New Roman" w:cs="Times New Roman"/>
          <w:sz w:val="26"/>
          <w:szCs w:val="26"/>
        </w:rPr>
        <w:t>library</w:t>
      </w:r>
      <w:r w:rsidRPr="009328EE">
        <w:rPr>
          <w:rFonts w:ascii="Times New Roman" w:hAnsi="Times New Roman" w:cs="Times New Roman"/>
          <w:sz w:val="26"/>
          <w:szCs w:val="26"/>
        </w:rPr>
        <w:t xml:space="preserve">, </w:t>
      </w:r>
      <w:r w:rsidR="006D2568">
        <w:rPr>
          <w:rFonts w:ascii="Times New Roman" w:hAnsi="Times New Roman" w:cs="Times New Roman"/>
          <w:sz w:val="26"/>
          <w:szCs w:val="26"/>
        </w:rPr>
        <w:t xml:space="preserve">smart class, …. IoT </w:t>
      </w:r>
      <w:proofErr w:type="spellStart"/>
      <w:r w:rsidR="006D2568">
        <w:rPr>
          <w:rFonts w:ascii="Times New Roman" w:hAnsi="Times New Roman" w:cs="Times New Roman"/>
          <w:sz w:val="26"/>
          <w:szCs w:val="26"/>
        </w:rPr>
        <w:t>càng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ngày</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được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đưa</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vào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rộng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rãi</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trong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giáo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dục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hiện</w:t>
      </w:r>
      <w:proofErr w:type="spellEnd"/>
      <w:r w:rsidR="006D2568">
        <w:rPr>
          <w:rFonts w:ascii="Times New Roman" w:hAnsi="Times New Roman" w:cs="Times New Roman"/>
          <w:sz w:val="26"/>
          <w:szCs w:val="26"/>
        </w:rPr>
        <w:t xml:space="preserve"> nay, </w:t>
      </w:r>
      <w:proofErr w:type="spellStart"/>
      <w:r w:rsidR="006D2568">
        <w:rPr>
          <w:rFonts w:ascii="Times New Roman" w:hAnsi="Times New Roman" w:cs="Times New Roman"/>
          <w:sz w:val="26"/>
          <w:szCs w:val="26"/>
        </w:rPr>
        <w:t>nhằm</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nâng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cao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chất</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lượng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học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tập</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cho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học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sinh</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và</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sinh</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viên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và</w:t>
      </w:r>
      <w:proofErr w:type="spellEnd"/>
      <w:r w:rsidR="006D2568">
        <w:rPr>
          <w:rFonts w:ascii="Times New Roman" w:hAnsi="Times New Roman" w:cs="Times New Roman"/>
          <w:sz w:val="26"/>
          <w:szCs w:val="26"/>
        </w:rPr>
        <w:t xml:space="preserve"> làm </w:t>
      </w:r>
      <w:proofErr w:type="spellStart"/>
      <w:r w:rsidR="006D2568">
        <w:rPr>
          <w:rFonts w:ascii="Times New Roman" w:hAnsi="Times New Roman" w:cs="Times New Roman"/>
          <w:sz w:val="26"/>
          <w:szCs w:val="26"/>
        </w:rPr>
        <w:t>cho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việc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quản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lý</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học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sinh</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trở</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nên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dễ</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hơn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Việc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ứng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dụng</w:t>
      </w:r>
      <w:proofErr w:type="spellEnd"/>
      <w:r w:rsidR="006D2568">
        <w:rPr>
          <w:rFonts w:ascii="Times New Roman" w:hAnsi="Times New Roman" w:cs="Times New Roman"/>
          <w:sz w:val="26"/>
          <w:szCs w:val="26"/>
        </w:rPr>
        <w:t xml:space="preserve"> IoT </w:t>
      </w:r>
      <w:proofErr w:type="spellStart"/>
      <w:r w:rsidR="006D2568">
        <w:rPr>
          <w:rFonts w:ascii="Times New Roman" w:hAnsi="Times New Roman" w:cs="Times New Roman"/>
          <w:sz w:val="26"/>
          <w:szCs w:val="26"/>
        </w:rPr>
        <w:t>vào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giáo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dục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xây</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nên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một</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hệ</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sinh</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thái</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trong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giáo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dục</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rộng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rãi</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và</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phổ</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biến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Vì</w:t>
      </w:r>
      <w:proofErr w:type="spellEnd"/>
      <w:r w:rsidR="006D2568">
        <w:rPr>
          <w:rFonts w:ascii="Times New Roman" w:hAnsi="Times New Roman" w:cs="Times New Roman"/>
          <w:sz w:val="26"/>
          <w:szCs w:val="26"/>
        </w:rPr>
        <w:t xml:space="preserve"> thế </w:t>
      </w:r>
      <w:proofErr w:type="spellStart"/>
      <w:r w:rsidR="006D2568">
        <w:rPr>
          <w:rFonts w:ascii="Times New Roman" w:hAnsi="Times New Roman" w:cs="Times New Roman"/>
          <w:sz w:val="26"/>
          <w:szCs w:val="26"/>
        </w:rPr>
        <w:t>để</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tiếp</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cận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và</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nắm</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bắt</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công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nghệ</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này</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em</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đã</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quyết</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định</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sử</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dụng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công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nghệ</w:t>
      </w:r>
      <w:proofErr w:type="spellEnd"/>
      <w:r w:rsidR="006D2568">
        <w:rPr>
          <w:rFonts w:ascii="Times New Roman" w:hAnsi="Times New Roman" w:cs="Times New Roman"/>
          <w:sz w:val="26"/>
          <w:szCs w:val="26"/>
        </w:rPr>
        <w:t xml:space="preserve"> IoT làm </w:t>
      </w:r>
      <w:proofErr w:type="spellStart"/>
      <w:r w:rsidR="006D2568">
        <w:rPr>
          <w:rFonts w:ascii="Times New Roman" w:hAnsi="Times New Roman" w:cs="Times New Roman"/>
          <w:sz w:val="26"/>
          <w:szCs w:val="26"/>
        </w:rPr>
        <w:t>nền</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tảng</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cho</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hệ</w:t>
      </w:r>
      <w:proofErr w:type="spellEnd"/>
      <w:r w:rsidR="006D2568">
        <w:rPr>
          <w:rFonts w:ascii="Times New Roman" w:hAnsi="Times New Roman" w:cs="Times New Roman"/>
          <w:sz w:val="26"/>
          <w:szCs w:val="26"/>
        </w:rPr>
        <w:t xml:space="preserve"> </w:t>
      </w:r>
      <w:proofErr w:type="spellStart"/>
      <w:r w:rsidR="006D2568">
        <w:rPr>
          <w:rFonts w:ascii="Times New Roman" w:hAnsi="Times New Roman" w:cs="Times New Roman"/>
          <w:sz w:val="26"/>
          <w:szCs w:val="26"/>
        </w:rPr>
        <w:t>thống</w:t>
      </w:r>
      <w:proofErr w:type="spellEnd"/>
      <w:r w:rsidR="006D2568">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Với</w:t>
      </w:r>
      <w:proofErr w:type="spellEnd"/>
      <w:r w:rsidR="00055FE5">
        <w:rPr>
          <w:rFonts w:ascii="Times New Roman" w:hAnsi="Times New Roman" w:cs="Times New Roman"/>
          <w:sz w:val="26"/>
          <w:szCs w:val="26"/>
        </w:rPr>
        <w:t xml:space="preserve"> ý </w:t>
      </w:r>
      <w:proofErr w:type="spellStart"/>
      <w:r w:rsidR="00055FE5">
        <w:rPr>
          <w:rFonts w:ascii="Times New Roman" w:hAnsi="Times New Roman" w:cs="Times New Roman"/>
          <w:sz w:val="26"/>
          <w:szCs w:val="26"/>
        </w:rPr>
        <w:t>tưởng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xây</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dựng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một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hệ</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thống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trong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lớp</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học</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giúp</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cho</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việc</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điểm</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danh</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sinh</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viên</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trong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lớp</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học</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một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cách</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dễ</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dàng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tiết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kiệm</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thời</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gian</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trong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giờ</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học</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Hệ</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thống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w:t>
      </w:r>
      <w:r w:rsidR="00055FE5" w:rsidRPr="00055FE5">
        <w:rPr>
          <w:rFonts w:ascii="Times New Roman" w:hAnsi="Times New Roman" w:cs="Times New Roman"/>
          <w:sz w:val="26"/>
          <w:szCs w:val="26"/>
        </w:rPr>
        <w:t>ự</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động</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cập</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nhật</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tính</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toán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số</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lần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quẹt</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thẻ</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của</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sinh</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viên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trong</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tuần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từ</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đó</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dễ</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dàng</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quản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lý</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sinh</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viên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tiết</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kiệm</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thời</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gian</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phục</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vụ</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cho</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việc</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giảng</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dạy</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thay</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vì</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phải</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điểm</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danh</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thủ</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công</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như</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trước</w:t>
      </w:r>
      <w:proofErr w:type="spellEnd"/>
      <w:r w:rsidR="00055FE5" w:rsidRPr="00055FE5">
        <w:rPr>
          <w:rFonts w:ascii="Times New Roman" w:hAnsi="Times New Roman" w:cs="Times New Roman"/>
          <w:sz w:val="26"/>
          <w:szCs w:val="26"/>
        </w:rPr>
        <w:t xml:space="preserve"> </w:t>
      </w:r>
      <w:proofErr w:type="spellStart"/>
      <w:r w:rsidR="00055FE5" w:rsidRPr="00055FE5">
        <w:rPr>
          <w:rFonts w:ascii="Times New Roman" w:hAnsi="Times New Roman" w:cs="Times New Roman"/>
          <w:sz w:val="26"/>
          <w:szCs w:val="26"/>
        </w:rPr>
        <w:t>đây</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Ngoài</w:t>
      </w:r>
      <w:proofErr w:type="spellEnd"/>
      <w:r w:rsidR="00055FE5">
        <w:rPr>
          <w:rFonts w:ascii="Times New Roman" w:hAnsi="Times New Roman" w:cs="Times New Roman"/>
          <w:sz w:val="26"/>
          <w:szCs w:val="26"/>
        </w:rPr>
        <w:t xml:space="preserve"> ra </w:t>
      </w:r>
      <w:proofErr w:type="spellStart"/>
      <w:r w:rsidR="00055FE5">
        <w:rPr>
          <w:rFonts w:ascii="Times New Roman" w:hAnsi="Times New Roman" w:cs="Times New Roman"/>
          <w:sz w:val="26"/>
          <w:szCs w:val="26"/>
        </w:rPr>
        <w:t>hệ</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thống</w:t>
      </w:r>
      <w:proofErr w:type="spellEnd"/>
      <w:r w:rsidR="00055FE5">
        <w:rPr>
          <w:rFonts w:ascii="Times New Roman" w:hAnsi="Times New Roman" w:cs="Times New Roman"/>
          <w:sz w:val="26"/>
          <w:szCs w:val="26"/>
        </w:rPr>
        <w:t xml:space="preserve"> còn có </w:t>
      </w:r>
      <w:proofErr w:type="spellStart"/>
      <w:r w:rsidR="00055FE5">
        <w:rPr>
          <w:rFonts w:ascii="Times New Roman" w:hAnsi="Times New Roman" w:cs="Times New Roman"/>
          <w:sz w:val="26"/>
          <w:szCs w:val="26"/>
        </w:rPr>
        <w:t>thể</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giám</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sát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nhiệt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độ</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độ</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ẩm</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từ</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xa</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và</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điều</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khiển</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các</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thiết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bị</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trong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lớp</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học</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một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cách</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nhanh</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nhất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giúp</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tiết</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kiệm</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điện</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năng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cho</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trường</w:t>
      </w:r>
      <w:proofErr w:type="spellEnd"/>
      <w:r w:rsidR="00055FE5">
        <w:rPr>
          <w:rFonts w:ascii="Times New Roman" w:hAnsi="Times New Roman" w:cs="Times New Roman"/>
          <w:sz w:val="26"/>
          <w:szCs w:val="26"/>
        </w:rPr>
        <w:t xml:space="preserve"> </w:t>
      </w:r>
      <w:proofErr w:type="spellStart"/>
      <w:r w:rsidR="00055FE5">
        <w:rPr>
          <w:rFonts w:ascii="Times New Roman" w:hAnsi="Times New Roman" w:cs="Times New Roman"/>
          <w:sz w:val="26"/>
          <w:szCs w:val="26"/>
        </w:rPr>
        <w:t>học</w:t>
      </w:r>
      <w:proofErr w:type="spellEnd"/>
      <w:r w:rsidR="00055FE5">
        <w:rPr>
          <w:rFonts w:ascii="Times New Roman" w:hAnsi="Times New Roman" w:cs="Times New Roman"/>
          <w:sz w:val="26"/>
          <w:szCs w:val="26"/>
        </w:rPr>
        <w:t>.</w:t>
      </w:r>
    </w:p>
    <w:p w14:paraId="20608752" w14:textId="703277E6" w:rsidR="00B523BE" w:rsidRDefault="000A5EB7" w:rsidP="000A5EB7">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TÍNH CẤP THIẾT</w:t>
      </w:r>
    </w:p>
    <w:p w14:paraId="05C570C1" w14:textId="77777777" w:rsidR="00055FE5" w:rsidRDefault="00055FE5" w:rsidP="00055FE5">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là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làm </w:t>
      </w:r>
      <w:proofErr w:type="spellStart"/>
      <w:r>
        <w:rPr>
          <w:rFonts w:ascii="Times New Roman" w:hAnsi="Times New Roman" w:cs="Times New Roman"/>
          <w:sz w:val="26"/>
          <w:szCs w:val="26"/>
        </w:rPr>
        <w:t>nâng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
    <w:p w14:paraId="0C241FE3" w14:textId="12DB652F" w:rsidR="00055FE5" w:rsidRDefault="00055FE5" w:rsidP="00055FE5">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nay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Việt</w:t>
      </w:r>
      <w:proofErr w:type="spellEnd"/>
      <w:r>
        <w:rPr>
          <w:rFonts w:ascii="Times New Roman" w:hAnsi="Times New Roman" w:cs="Times New Roman"/>
          <w:sz w:val="26"/>
          <w:szCs w:val="26"/>
        </w:rPr>
        <w:t xml:space="preserve"> Nam ở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còn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làm </w:t>
      </w:r>
      <w:proofErr w:type="spellStart"/>
      <w:r>
        <w:rPr>
          <w:rFonts w:ascii="Times New Roman" w:hAnsi="Times New Roman" w:cs="Times New Roman"/>
          <w:sz w:val="26"/>
          <w:szCs w:val="26"/>
        </w:rPr>
        <w:t>tốn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Sau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tan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thường</w:t>
      </w:r>
      <w:proofErr w:type="spellEnd"/>
      <w:r>
        <w:rPr>
          <w:rFonts w:ascii="Times New Roman" w:hAnsi="Times New Roman" w:cs="Times New Roman"/>
          <w:sz w:val="26"/>
          <w:szCs w:val="26"/>
        </w:rPr>
        <w:t xml:space="preserve"> hay có </w:t>
      </w:r>
      <w:proofErr w:type="spellStart"/>
      <w:r>
        <w:rPr>
          <w:rFonts w:ascii="Times New Roman" w:hAnsi="Times New Roman" w:cs="Times New Roman"/>
          <w:sz w:val="26"/>
          <w:szCs w:val="26"/>
        </w:rPr>
        <w:lastRenderedPageBreak/>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xuyên</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xảy</w:t>
      </w:r>
      <w:proofErr w:type="spellEnd"/>
      <w:r>
        <w:rPr>
          <w:rFonts w:ascii="Times New Roman" w:hAnsi="Times New Roman" w:cs="Times New Roman"/>
          <w:sz w:val="26"/>
          <w:szCs w:val="26"/>
        </w:rPr>
        <w:t xml:space="preserve"> ra là </w:t>
      </w:r>
      <w:proofErr w:type="spellStart"/>
      <w:r>
        <w:rPr>
          <w:rFonts w:ascii="Times New Roman" w:hAnsi="Times New Roman" w:cs="Times New Roman"/>
          <w:sz w:val="26"/>
          <w:szCs w:val="26"/>
        </w:rPr>
        <w:t>quên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thế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có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ra,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lên sever.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có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mình. </w:t>
      </w:r>
      <w:proofErr w:type="spellStart"/>
      <w:r>
        <w:rPr>
          <w:rFonts w:ascii="Times New Roman" w:hAnsi="Times New Roman" w:cs="Times New Roman"/>
          <w:sz w:val="26"/>
          <w:szCs w:val="26"/>
        </w:rPr>
        <w:t>Ngoài</w:t>
      </w:r>
      <w:proofErr w:type="spellEnd"/>
      <w:r>
        <w:rPr>
          <w:rFonts w:ascii="Times New Roman" w:hAnsi="Times New Roman" w:cs="Times New Roman"/>
          <w:sz w:val="26"/>
          <w:szCs w:val="26"/>
        </w:rPr>
        <w:t xml:space="preserve"> ra còn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có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w:t>
      </w:r>
    </w:p>
    <w:p w14:paraId="24151018" w14:textId="3FFA9447" w:rsidR="00055FE5" w:rsidRPr="00055FE5" w:rsidRDefault="00055FE5" w:rsidP="00055FE5">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thế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thế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w:t>
      </w:r>
    </w:p>
    <w:p w14:paraId="28EEFB8E" w14:textId="0B1745FB" w:rsidR="00B523BE" w:rsidRDefault="000A5EB7" w:rsidP="000A5EB7">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TÌNH HÌNH NGHIÊN CỨU</w:t>
      </w:r>
    </w:p>
    <w:p w14:paraId="16E46E06" w14:textId="1AA32657" w:rsidR="00055FE5" w:rsidRDefault="00055FE5" w:rsidP="00055FE5">
      <w:pPr>
        <w:pStyle w:val="ListParagraph"/>
        <w:numPr>
          <w:ilvl w:val="0"/>
          <w:numId w:val="13"/>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Tình</w:t>
      </w:r>
      <w:proofErr w:type="spellEnd"/>
      <w:r>
        <w:rPr>
          <w:rFonts w:ascii="Times New Roman" w:hAnsi="Times New Roman" w:cs="Times New Roman"/>
          <w:b/>
          <w:sz w:val="28"/>
          <w:szCs w:val="28"/>
        </w:rPr>
        <w:t xml:space="preserve"> hình </w:t>
      </w:r>
      <w:proofErr w:type="spellStart"/>
      <w:r>
        <w:rPr>
          <w:rFonts w:ascii="Times New Roman" w:hAnsi="Times New Roman" w:cs="Times New Roman"/>
          <w:b/>
          <w:sz w:val="28"/>
          <w:szCs w:val="28"/>
        </w:rPr>
        <w:t>trong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nước</w:t>
      </w:r>
      <w:proofErr w:type="spellEnd"/>
    </w:p>
    <w:p w14:paraId="2764AE62" w14:textId="6906DA62" w:rsidR="00055FE5" w:rsidRPr="00055FE5" w:rsidRDefault="00055FE5" w:rsidP="00055FE5">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nay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internet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dục</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Việt</w:t>
      </w:r>
      <w:proofErr w:type="spellEnd"/>
      <w:r>
        <w:rPr>
          <w:rFonts w:ascii="Times New Roman" w:hAnsi="Times New Roman" w:cs="Times New Roman"/>
          <w:sz w:val="26"/>
          <w:szCs w:val="26"/>
        </w:rPr>
        <w:t xml:space="preserve"> Nam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là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TP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khắp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là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THCS </w:t>
      </w:r>
      <w:proofErr w:type="spellStart"/>
      <w:r>
        <w:rPr>
          <w:rFonts w:ascii="Times New Roman" w:hAnsi="Times New Roman" w:cs="Times New Roman"/>
          <w:sz w:val="26"/>
          <w:szCs w:val="26"/>
        </w:rPr>
        <w:t>Trần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hình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quẹt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cổng</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làm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chưa </w:t>
      </w:r>
      <w:proofErr w:type="spellStart"/>
      <w:r>
        <w:rPr>
          <w:rFonts w:ascii="Times New Roman" w:hAnsi="Times New Roman" w:cs="Times New Roman"/>
          <w:sz w:val="26"/>
          <w:szCs w:val="26"/>
        </w:rPr>
        <w:t>thật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Việt</w:t>
      </w:r>
      <w:proofErr w:type="spellEnd"/>
      <w:r>
        <w:rPr>
          <w:rFonts w:ascii="Times New Roman" w:hAnsi="Times New Roman" w:cs="Times New Roman"/>
          <w:sz w:val="26"/>
          <w:szCs w:val="26"/>
        </w:rPr>
        <w:t xml:space="preserve"> Nam.</w:t>
      </w:r>
    </w:p>
    <w:p w14:paraId="2C95B19F" w14:textId="525194B2" w:rsidR="00055FE5" w:rsidRDefault="00055FE5" w:rsidP="00055FE5">
      <w:pPr>
        <w:pStyle w:val="ListParagraph"/>
        <w:numPr>
          <w:ilvl w:val="0"/>
          <w:numId w:val="13"/>
        </w:num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Tình</w:t>
      </w:r>
      <w:proofErr w:type="spellEnd"/>
      <w:r>
        <w:rPr>
          <w:rFonts w:ascii="Times New Roman" w:hAnsi="Times New Roman" w:cs="Times New Roman"/>
          <w:b/>
          <w:sz w:val="28"/>
          <w:szCs w:val="28"/>
        </w:rPr>
        <w:t xml:space="preserve"> hình </w:t>
      </w:r>
      <w:proofErr w:type="spellStart"/>
      <w:r>
        <w:rPr>
          <w:rFonts w:ascii="Times New Roman" w:hAnsi="Times New Roman" w:cs="Times New Roman"/>
          <w:b/>
          <w:sz w:val="28"/>
          <w:szCs w:val="28"/>
        </w:rPr>
        <w:t>ngoài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nước</w:t>
      </w:r>
      <w:proofErr w:type="spellEnd"/>
    </w:p>
    <w:p w14:paraId="1EC26255" w14:textId="42D1AC0B" w:rsidR="00055FE5" w:rsidRPr="00055FE5" w:rsidRDefault="00055FE5" w:rsidP="00055FE5">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thế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lâu</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Việc</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áp</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dụng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thẻ</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từ</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trong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các</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trường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học</w:t>
      </w:r>
      <w:proofErr w:type="spellEnd"/>
      <w:r w:rsidR="00555D20">
        <w:rPr>
          <w:rFonts w:ascii="Times New Roman" w:hAnsi="Times New Roman" w:cs="Times New Roman"/>
          <w:sz w:val="26"/>
          <w:szCs w:val="26"/>
        </w:rPr>
        <w:t xml:space="preserve"> ở </w:t>
      </w:r>
      <w:proofErr w:type="spellStart"/>
      <w:r w:rsidR="00555D20">
        <w:rPr>
          <w:rFonts w:ascii="Times New Roman" w:hAnsi="Times New Roman" w:cs="Times New Roman"/>
          <w:sz w:val="26"/>
          <w:szCs w:val="26"/>
        </w:rPr>
        <w:t>Mỹ</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đã</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góp</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phần</w:t>
      </w:r>
      <w:proofErr w:type="spellEnd"/>
      <w:r w:rsidR="00555D20">
        <w:rPr>
          <w:rFonts w:ascii="Times New Roman" w:hAnsi="Times New Roman" w:cs="Times New Roman"/>
          <w:sz w:val="26"/>
          <w:szCs w:val="26"/>
        </w:rPr>
        <w:t xml:space="preserve"> làm </w:t>
      </w:r>
      <w:proofErr w:type="spellStart"/>
      <w:r w:rsidR="00555D20">
        <w:rPr>
          <w:rFonts w:ascii="Times New Roman" w:hAnsi="Times New Roman" w:cs="Times New Roman"/>
          <w:sz w:val="26"/>
          <w:szCs w:val="26"/>
        </w:rPr>
        <w:t>cho</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trật</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tự</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trong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trường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học</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tốt</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hẳn</w:t>
      </w:r>
      <w:proofErr w:type="spellEnd"/>
      <w:r w:rsidR="00555D20">
        <w:rPr>
          <w:rFonts w:ascii="Times New Roman" w:hAnsi="Times New Roman" w:cs="Times New Roman"/>
          <w:sz w:val="26"/>
          <w:szCs w:val="26"/>
        </w:rPr>
        <w:t xml:space="preserve"> lên. </w:t>
      </w:r>
      <w:proofErr w:type="spellStart"/>
      <w:r w:rsidR="00555D20">
        <w:rPr>
          <w:rFonts w:ascii="Times New Roman" w:hAnsi="Times New Roman" w:cs="Times New Roman"/>
          <w:sz w:val="26"/>
          <w:szCs w:val="26"/>
        </w:rPr>
        <w:t>Hệ</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thống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cho</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phép</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điểm</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danh</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mọi</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lục</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và</w:t>
      </w:r>
      <w:proofErr w:type="spellEnd"/>
      <w:r w:rsidR="00555D20">
        <w:rPr>
          <w:rFonts w:ascii="Times New Roman" w:hAnsi="Times New Roman" w:cs="Times New Roman"/>
          <w:sz w:val="26"/>
          <w:szCs w:val="26"/>
        </w:rPr>
        <w:t xml:space="preserve"> </w:t>
      </w:r>
      <w:proofErr w:type="spellStart"/>
      <w:proofErr w:type="gramStart"/>
      <w:r w:rsidR="00555D20">
        <w:rPr>
          <w:rFonts w:ascii="Times New Roman" w:hAnsi="Times New Roman" w:cs="Times New Roman"/>
          <w:sz w:val="26"/>
          <w:szCs w:val="26"/>
        </w:rPr>
        <w:t>những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người</w:t>
      </w:r>
      <w:proofErr w:type="spellEnd"/>
      <w:proofErr w:type="gramEnd"/>
      <w:r w:rsidR="00555D20">
        <w:rPr>
          <w:rFonts w:ascii="Times New Roman" w:hAnsi="Times New Roman" w:cs="Times New Roman"/>
          <w:sz w:val="26"/>
          <w:szCs w:val="26"/>
        </w:rPr>
        <w:t xml:space="preserve"> có </w:t>
      </w:r>
      <w:proofErr w:type="spellStart"/>
      <w:r w:rsidR="00555D20">
        <w:rPr>
          <w:rFonts w:ascii="Times New Roman" w:hAnsi="Times New Roman" w:cs="Times New Roman"/>
          <w:sz w:val="26"/>
          <w:szCs w:val="26"/>
        </w:rPr>
        <w:t>trách</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nhiệm</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quản</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lý</w:t>
      </w:r>
      <w:proofErr w:type="spellEnd"/>
      <w:r w:rsidR="00555D20">
        <w:rPr>
          <w:rFonts w:ascii="Times New Roman" w:hAnsi="Times New Roman" w:cs="Times New Roman"/>
          <w:sz w:val="26"/>
          <w:szCs w:val="26"/>
        </w:rPr>
        <w:t xml:space="preserve"> có </w:t>
      </w:r>
      <w:proofErr w:type="spellStart"/>
      <w:r w:rsidR="00555D20">
        <w:rPr>
          <w:rFonts w:ascii="Times New Roman" w:hAnsi="Times New Roman" w:cs="Times New Roman"/>
          <w:sz w:val="26"/>
          <w:szCs w:val="26"/>
        </w:rPr>
        <w:t>thể</w:t>
      </w:r>
      <w:proofErr w:type="spellEnd"/>
      <w:r w:rsidR="00555D20">
        <w:rPr>
          <w:rFonts w:ascii="Times New Roman" w:hAnsi="Times New Roman" w:cs="Times New Roman"/>
          <w:sz w:val="26"/>
          <w:szCs w:val="26"/>
        </w:rPr>
        <w:t xml:space="preserve"> biết </w:t>
      </w:r>
      <w:proofErr w:type="spellStart"/>
      <w:r w:rsidR="00555D20">
        <w:rPr>
          <w:rFonts w:ascii="Times New Roman" w:hAnsi="Times New Roman" w:cs="Times New Roman"/>
          <w:sz w:val="26"/>
          <w:szCs w:val="26"/>
        </w:rPr>
        <w:t>học</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sinh</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nào</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đang</w:t>
      </w:r>
      <w:proofErr w:type="spellEnd"/>
      <w:r w:rsidR="00555D20">
        <w:rPr>
          <w:rFonts w:ascii="Times New Roman" w:hAnsi="Times New Roman" w:cs="Times New Roman"/>
          <w:sz w:val="26"/>
          <w:szCs w:val="26"/>
        </w:rPr>
        <w:t xml:space="preserve"> ở đâu </w:t>
      </w:r>
      <w:proofErr w:type="spellStart"/>
      <w:r w:rsidR="00555D20">
        <w:rPr>
          <w:rFonts w:ascii="Times New Roman" w:hAnsi="Times New Roman" w:cs="Times New Roman"/>
          <w:sz w:val="26"/>
          <w:szCs w:val="26"/>
        </w:rPr>
        <w:t>theo</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sự</w:t>
      </w:r>
      <w:proofErr w:type="spellEnd"/>
      <w:r w:rsidR="00555D20">
        <w:rPr>
          <w:rFonts w:ascii="Times New Roman" w:hAnsi="Times New Roman" w:cs="Times New Roman"/>
          <w:sz w:val="26"/>
          <w:szCs w:val="26"/>
        </w:rPr>
        <w:t xml:space="preserve"> di </w:t>
      </w:r>
      <w:proofErr w:type="spellStart"/>
      <w:r w:rsidR="00555D20">
        <w:rPr>
          <w:rFonts w:ascii="Times New Roman" w:hAnsi="Times New Roman" w:cs="Times New Roman"/>
          <w:sz w:val="26"/>
          <w:szCs w:val="26"/>
        </w:rPr>
        <w:t>chuyển</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của</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học</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sinh</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trong</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khuôn</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viên</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nhà</w:t>
      </w:r>
      <w:proofErr w:type="spellEnd"/>
      <w:r w:rsidR="00555D20">
        <w:rPr>
          <w:rFonts w:ascii="Times New Roman" w:hAnsi="Times New Roman" w:cs="Times New Roman"/>
          <w:sz w:val="26"/>
          <w:szCs w:val="26"/>
        </w:rPr>
        <w:t xml:space="preserve"> </w:t>
      </w:r>
      <w:proofErr w:type="spellStart"/>
      <w:r w:rsidR="00555D20">
        <w:rPr>
          <w:rFonts w:ascii="Times New Roman" w:hAnsi="Times New Roman" w:cs="Times New Roman"/>
          <w:sz w:val="26"/>
          <w:szCs w:val="26"/>
        </w:rPr>
        <w:t>trường</w:t>
      </w:r>
      <w:proofErr w:type="spellEnd"/>
      <w:r w:rsidR="00555D20">
        <w:rPr>
          <w:rFonts w:ascii="Times New Roman" w:hAnsi="Times New Roman" w:cs="Times New Roman"/>
          <w:sz w:val="26"/>
          <w:szCs w:val="26"/>
        </w:rPr>
        <w:t xml:space="preserve">. </w:t>
      </w:r>
    </w:p>
    <w:p w14:paraId="561D2559" w14:textId="0106DA43" w:rsidR="009328EE" w:rsidRDefault="009328EE" w:rsidP="009328EE">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PHƯƠNG PHÁP NGHIÊN CỨU</w:t>
      </w:r>
    </w:p>
    <w:p w14:paraId="4213B571" w14:textId="77777777" w:rsidR="009328EE" w:rsidRPr="00135A05" w:rsidRDefault="009328EE" w:rsidP="00B523BE">
      <w:pPr>
        <w:pStyle w:val="ListParagraph"/>
        <w:spacing w:line="360" w:lineRule="auto"/>
        <w:ind w:left="0"/>
        <w:jc w:val="both"/>
        <w:rPr>
          <w:rFonts w:ascii="Times New Roman" w:hAnsi="Times New Roman" w:cs="Times New Roman"/>
          <w:sz w:val="26"/>
          <w:szCs w:val="26"/>
        </w:rPr>
      </w:pPr>
      <w:proofErr w:type="spellStart"/>
      <w:r w:rsidRPr="00135A05">
        <w:rPr>
          <w:rFonts w:ascii="Times New Roman" w:hAnsi="Times New Roman" w:cs="Times New Roman"/>
          <w:sz w:val="26"/>
          <w:szCs w:val="26"/>
        </w:rPr>
        <w:t>Để</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thực</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hiện</w:t>
      </w:r>
      <w:proofErr w:type="spellEnd"/>
      <w:r w:rsidRPr="00135A05">
        <w:rPr>
          <w:rFonts w:ascii="Times New Roman" w:hAnsi="Times New Roman" w:cs="Times New Roman"/>
          <w:sz w:val="26"/>
          <w:szCs w:val="26"/>
        </w:rPr>
        <w:t xml:space="preserve"> ý </w:t>
      </w:r>
      <w:proofErr w:type="spellStart"/>
      <w:r w:rsidRPr="00135A05">
        <w:rPr>
          <w:rFonts w:ascii="Times New Roman" w:hAnsi="Times New Roman" w:cs="Times New Roman"/>
          <w:sz w:val="26"/>
          <w:szCs w:val="26"/>
        </w:rPr>
        <w:t>tưởng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đề</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tài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đề</w:t>
      </w:r>
      <w:proofErr w:type="spellEnd"/>
      <w:r w:rsidRPr="00135A05">
        <w:rPr>
          <w:rFonts w:ascii="Times New Roman" w:hAnsi="Times New Roman" w:cs="Times New Roman"/>
          <w:sz w:val="26"/>
          <w:szCs w:val="26"/>
        </w:rPr>
        <w:t xml:space="preserve"> ra ban </w:t>
      </w:r>
      <w:proofErr w:type="spellStart"/>
      <w:r w:rsidRPr="00135A05">
        <w:rPr>
          <w:rFonts w:ascii="Times New Roman" w:hAnsi="Times New Roman" w:cs="Times New Roman"/>
          <w:sz w:val="26"/>
          <w:szCs w:val="26"/>
        </w:rPr>
        <w:t>đầu</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nhóm</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đã</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sử</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dụng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một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số</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phương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pháp</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sau</w:t>
      </w:r>
      <w:proofErr w:type="spellEnd"/>
      <w:r w:rsidRPr="00135A05">
        <w:rPr>
          <w:rFonts w:ascii="Times New Roman" w:hAnsi="Times New Roman" w:cs="Times New Roman"/>
          <w:sz w:val="26"/>
          <w:szCs w:val="26"/>
        </w:rPr>
        <w:t>:</w:t>
      </w:r>
    </w:p>
    <w:p w14:paraId="09248480" w14:textId="77777777" w:rsidR="009328EE" w:rsidRPr="00135A05" w:rsidRDefault="009328EE" w:rsidP="009328EE">
      <w:pPr>
        <w:pStyle w:val="ListParagraph"/>
        <w:numPr>
          <w:ilvl w:val="0"/>
          <w:numId w:val="6"/>
        </w:numPr>
        <w:spacing w:line="360" w:lineRule="auto"/>
        <w:ind w:left="900"/>
        <w:jc w:val="both"/>
        <w:rPr>
          <w:rFonts w:ascii="Times New Roman" w:hAnsi="Times New Roman" w:cs="Times New Roman"/>
          <w:sz w:val="26"/>
          <w:szCs w:val="26"/>
        </w:rPr>
      </w:pPr>
      <w:proofErr w:type="spellStart"/>
      <w:r w:rsidRPr="00135A05">
        <w:rPr>
          <w:rFonts w:ascii="Times New Roman" w:hAnsi="Times New Roman" w:cs="Times New Roman"/>
          <w:sz w:val="26"/>
          <w:szCs w:val="26"/>
        </w:rPr>
        <w:lastRenderedPageBreak/>
        <w:t>Phương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pháp</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tổng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hợp</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tài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liệu</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lý</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thuyết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những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kiến</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thức</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đã</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được</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học</w:t>
      </w:r>
      <w:proofErr w:type="spellEnd"/>
      <w:r w:rsidRPr="00135A05">
        <w:rPr>
          <w:rFonts w:ascii="Times New Roman" w:hAnsi="Times New Roman" w:cs="Times New Roman"/>
          <w:sz w:val="26"/>
          <w:szCs w:val="26"/>
        </w:rPr>
        <w:t>.</w:t>
      </w:r>
    </w:p>
    <w:p w14:paraId="58FBCACF" w14:textId="77777777" w:rsidR="009328EE" w:rsidRPr="00135A05" w:rsidRDefault="009328EE" w:rsidP="009328EE">
      <w:pPr>
        <w:pStyle w:val="ListParagraph"/>
        <w:numPr>
          <w:ilvl w:val="0"/>
          <w:numId w:val="6"/>
        </w:numPr>
        <w:spacing w:line="360" w:lineRule="auto"/>
        <w:ind w:left="900"/>
        <w:jc w:val="both"/>
        <w:rPr>
          <w:rFonts w:ascii="Times New Roman" w:hAnsi="Times New Roman" w:cs="Times New Roman"/>
          <w:sz w:val="26"/>
          <w:szCs w:val="26"/>
        </w:rPr>
      </w:pPr>
      <w:proofErr w:type="spellStart"/>
      <w:r w:rsidRPr="00135A05">
        <w:rPr>
          <w:rFonts w:ascii="Times New Roman" w:hAnsi="Times New Roman" w:cs="Times New Roman"/>
          <w:sz w:val="26"/>
          <w:szCs w:val="26"/>
        </w:rPr>
        <w:t>Phương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pháp</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khảo</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sát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những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hệ</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thống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thực</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tế</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tương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tự</w:t>
      </w:r>
      <w:proofErr w:type="spellEnd"/>
      <w:r w:rsidRPr="00135A05">
        <w:rPr>
          <w:rFonts w:ascii="Times New Roman" w:hAnsi="Times New Roman" w:cs="Times New Roman"/>
          <w:sz w:val="26"/>
          <w:szCs w:val="26"/>
        </w:rPr>
        <w:t>.</w:t>
      </w:r>
    </w:p>
    <w:p w14:paraId="4EA05CC3" w14:textId="77777777" w:rsidR="009328EE" w:rsidRPr="00135A05" w:rsidRDefault="009328EE" w:rsidP="009328EE">
      <w:pPr>
        <w:pStyle w:val="ListParagraph"/>
        <w:numPr>
          <w:ilvl w:val="0"/>
          <w:numId w:val="6"/>
        </w:numPr>
        <w:spacing w:after="200" w:line="360" w:lineRule="auto"/>
        <w:ind w:left="900"/>
        <w:rPr>
          <w:rFonts w:ascii="Times New Roman" w:hAnsi="Times New Roman" w:cs="Times New Roman"/>
          <w:sz w:val="26"/>
          <w:szCs w:val="26"/>
        </w:rPr>
      </w:pPr>
      <w:proofErr w:type="spellStart"/>
      <w:r w:rsidRPr="00135A05">
        <w:rPr>
          <w:rFonts w:ascii="Times New Roman" w:hAnsi="Times New Roman" w:cs="Times New Roman"/>
          <w:sz w:val="26"/>
          <w:szCs w:val="26"/>
        </w:rPr>
        <w:t>Phương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pháp</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thử</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nghiệm</w:t>
      </w:r>
      <w:proofErr w:type="spellEnd"/>
      <w:r w:rsidRPr="00135A05">
        <w:rPr>
          <w:rFonts w:ascii="Times New Roman" w:hAnsi="Times New Roman" w:cs="Times New Roman"/>
          <w:sz w:val="26"/>
          <w:szCs w:val="26"/>
        </w:rPr>
        <w:t>.</w:t>
      </w:r>
    </w:p>
    <w:p w14:paraId="2BC5BBBB" w14:textId="58B21A5A" w:rsidR="009328EE" w:rsidRDefault="009328EE" w:rsidP="009328EE">
      <w:pPr>
        <w:pStyle w:val="ListParagraph"/>
        <w:numPr>
          <w:ilvl w:val="0"/>
          <w:numId w:val="6"/>
        </w:numPr>
        <w:spacing w:line="360" w:lineRule="auto"/>
        <w:ind w:left="900"/>
        <w:jc w:val="both"/>
        <w:rPr>
          <w:rFonts w:ascii="Times New Roman" w:hAnsi="Times New Roman" w:cs="Times New Roman"/>
          <w:sz w:val="26"/>
          <w:szCs w:val="26"/>
        </w:rPr>
      </w:pPr>
      <w:proofErr w:type="spellStart"/>
      <w:r w:rsidRPr="00135A05">
        <w:rPr>
          <w:rFonts w:ascii="Times New Roman" w:hAnsi="Times New Roman" w:cs="Times New Roman"/>
          <w:sz w:val="26"/>
          <w:szCs w:val="26"/>
        </w:rPr>
        <w:t>Phương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pháp</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tham</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khảo</w:t>
      </w:r>
      <w:proofErr w:type="spellEnd"/>
      <w:r w:rsidRPr="00135A05">
        <w:rPr>
          <w:rFonts w:ascii="Times New Roman" w:hAnsi="Times New Roman" w:cs="Times New Roman"/>
          <w:sz w:val="26"/>
          <w:szCs w:val="26"/>
        </w:rPr>
        <w:t xml:space="preserve"> ý </w:t>
      </w:r>
      <w:proofErr w:type="spellStart"/>
      <w:r w:rsidRPr="00135A05">
        <w:rPr>
          <w:rFonts w:ascii="Times New Roman" w:hAnsi="Times New Roman" w:cs="Times New Roman"/>
          <w:sz w:val="26"/>
          <w:szCs w:val="26"/>
        </w:rPr>
        <w:t>kiến</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người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hướng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dẫn</w:t>
      </w:r>
      <w:proofErr w:type="spellEnd"/>
      <w:r w:rsidRPr="00135A05">
        <w:rPr>
          <w:rFonts w:ascii="Times New Roman" w:hAnsi="Times New Roman" w:cs="Times New Roman"/>
          <w:sz w:val="26"/>
          <w:szCs w:val="26"/>
        </w:rPr>
        <w:t>.</w:t>
      </w:r>
    </w:p>
    <w:p w14:paraId="43A9DA71" w14:textId="7DE35289" w:rsidR="006D2568" w:rsidRDefault="006D2568" w:rsidP="006D2568">
      <w:pPr>
        <w:spacing w:line="360" w:lineRule="auto"/>
        <w:jc w:val="both"/>
        <w:rPr>
          <w:rFonts w:ascii="Times New Roman" w:hAnsi="Times New Roman" w:cs="Times New Roman"/>
          <w:sz w:val="26"/>
          <w:szCs w:val="26"/>
        </w:rPr>
      </w:pPr>
    </w:p>
    <w:p w14:paraId="14E25845" w14:textId="77777777" w:rsidR="006D2568" w:rsidRPr="006D2568" w:rsidRDefault="006D2568" w:rsidP="006D2568">
      <w:pPr>
        <w:spacing w:line="360" w:lineRule="auto"/>
        <w:jc w:val="both"/>
        <w:rPr>
          <w:rFonts w:ascii="Times New Roman" w:hAnsi="Times New Roman" w:cs="Times New Roman"/>
          <w:sz w:val="26"/>
          <w:szCs w:val="26"/>
        </w:rPr>
      </w:pPr>
    </w:p>
    <w:p w14:paraId="196F85A7" w14:textId="635A9514" w:rsidR="009328EE" w:rsidRDefault="009328EE" w:rsidP="009328EE">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BỐ CỤC QUYỂN BÁO CÁO</w:t>
      </w:r>
    </w:p>
    <w:p w14:paraId="308224C8" w14:textId="77777777" w:rsidR="009328EE" w:rsidRPr="00135A05" w:rsidRDefault="009328EE" w:rsidP="009328EE">
      <w:pPr>
        <w:pStyle w:val="ListParagraph"/>
        <w:spacing w:line="360" w:lineRule="auto"/>
        <w:ind w:left="0" w:firstLine="720"/>
        <w:jc w:val="both"/>
        <w:rPr>
          <w:rFonts w:ascii="Times New Roman" w:hAnsi="Times New Roman" w:cs="Times New Roman"/>
          <w:sz w:val="26"/>
          <w:szCs w:val="26"/>
        </w:rPr>
      </w:pPr>
      <w:proofErr w:type="spellStart"/>
      <w:r w:rsidRPr="00135A05">
        <w:rPr>
          <w:rFonts w:ascii="Times New Roman" w:hAnsi="Times New Roman" w:cs="Times New Roman"/>
          <w:sz w:val="26"/>
          <w:szCs w:val="26"/>
        </w:rPr>
        <w:t>Để</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dễ</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dàng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theo</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dõi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và</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nắm</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bắt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thông</w:t>
      </w:r>
      <w:proofErr w:type="spellEnd"/>
      <w:r w:rsidRPr="00135A05">
        <w:rPr>
          <w:rFonts w:ascii="Times New Roman" w:hAnsi="Times New Roman" w:cs="Times New Roman"/>
          <w:sz w:val="26"/>
          <w:szCs w:val="26"/>
        </w:rPr>
        <w:t xml:space="preserve"> tin </w:t>
      </w:r>
      <w:proofErr w:type="spellStart"/>
      <w:r w:rsidRPr="00135A05">
        <w:rPr>
          <w:rFonts w:ascii="Times New Roman" w:hAnsi="Times New Roman" w:cs="Times New Roman"/>
          <w:sz w:val="26"/>
          <w:szCs w:val="26"/>
        </w:rPr>
        <w:t>thì</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cuốn</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báo</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cáo</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này</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được</w:t>
      </w:r>
      <w:proofErr w:type="spellEnd"/>
      <w:r w:rsidRPr="00135A05">
        <w:rPr>
          <w:rFonts w:ascii="Times New Roman" w:hAnsi="Times New Roman" w:cs="Times New Roman"/>
          <w:sz w:val="26"/>
          <w:szCs w:val="26"/>
        </w:rPr>
        <w:t xml:space="preserve"> chia </w:t>
      </w:r>
      <w:proofErr w:type="spellStart"/>
      <w:r w:rsidRPr="00135A05">
        <w:rPr>
          <w:rFonts w:ascii="Times New Roman" w:hAnsi="Times New Roman" w:cs="Times New Roman"/>
          <w:sz w:val="26"/>
          <w:szCs w:val="26"/>
        </w:rPr>
        <w:t>thành</w:t>
      </w:r>
      <w:proofErr w:type="spellEnd"/>
      <w:r w:rsidRPr="00135A05">
        <w:rPr>
          <w:rFonts w:ascii="Times New Roman" w:hAnsi="Times New Roman" w:cs="Times New Roman"/>
          <w:sz w:val="26"/>
          <w:szCs w:val="26"/>
        </w:rPr>
        <w:t xml:space="preserve"> 5 </w:t>
      </w:r>
      <w:proofErr w:type="spellStart"/>
      <w:r w:rsidRPr="00135A05">
        <w:rPr>
          <w:rFonts w:ascii="Times New Roman" w:hAnsi="Times New Roman" w:cs="Times New Roman"/>
          <w:sz w:val="26"/>
          <w:szCs w:val="26"/>
        </w:rPr>
        <w:t>chương</w:t>
      </w:r>
      <w:proofErr w:type="spellEnd"/>
      <w:r w:rsidRPr="00135A05">
        <w:rPr>
          <w:rFonts w:ascii="Times New Roman" w:hAnsi="Times New Roman" w:cs="Times New Roman"/>
          <w:sz w:val="26"/>
          <w:szCs w:val="26"/>
        </w:rPr>
        <w:t>:</w:t>
      </w:r>
    </w:p>
    <w:p w14:paraId="0BC9E380" w14:textId="77777777" w:rsidR="009328EE" w:rsidRPr="00135A05" w:rsidRDefault="009328EE" w:rsidP="009328EE">
      <w:pPr>
        <w:pStyle w:val="ListParagraph"/>
        <w:numPr>
          <w:ilvl w:val="0"/>
          <w:numId w:val="7"/>
        </w:numPr>
        <w:spacing w:line="360" w:lineRule="auto"/>
        <w:ind w:left="900" w:hanging="360"/>
        <w:jc w:val="both"/>
        <w:rPr>
          <w:rFonts w:ascii="Times New Roman" w:hAnsi="Times New Roman" w:cs="Times New Roman"/>
          <w:sz w:val="26"/>
          <w:szCs w:val="26"/>
        </w:rPr>
      </w:pPr>
      <w:proofErr w:type="spellStart"/>
      <w:r w:rsidRPr="00135A05">
        <w:rPr>
          <w:rFonts w:ascii="Times New Roman" w:hAnsi="Times New Roman" w:cs="Times New Roman"/>
          <w:sz w:val="26"/>
          <w:szCs w:val="26"/>
        </w:rPr>
        <w:t>Chương</w:t>
      </w:r>
      <w:proofErr w:type="spellEnd"/>
      <w:r w:rsidRPr="00135A05">
        <w:rPr>
          <w:rFonts w:ascii="Times New Roman" w:hAnsi="Times New Roman" w:cs="Times New Roman"/>
          <w:sz w:val="26"/>
          <w:szCs w:val="26"/>
        </w:rPr>
        <w:t xml:space="preserve"> 1: </w:t>
      </w:r>
      <w:proofErr w:type="spellStart"/>
      <w:r w:rsidRPr="00135A05">
        <w:rPr>
          <w:rFonts w:ascii="Times New Roman" w:hAnsi="Times New Roman" w:cs="Times New Roman"/>
          <w:sz w:val="26"/>
          <w:szCs w:val="26"/>
        </w:rPr>
        <w:t>giới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thiệu</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chung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về</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đề</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tài</w:t>
      </w:r>
      <w:proofErr w:type="spellEnd"/>
      <w:r w:rsidRPr="00135A05">
        <w:rPr>
          <w:rFonts w:ascii="Times New Roman" w:hAnsi="Times New Roman" w:cs="Times New Roman"/>
          <w:sz w:val="26"/>
          <w:szCs w:val="26"/>
        </w:rPr>
        <w:t>.</w:t>
      </w:r>
    </w:p>
    <w:p w14:paraId="5B296CFB" w14:textId="77777777" w:rsidR="009328EE" w:rsidRPr="00135A0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rPr>
      </w:pPr>
      <w:proofErr w:type="spellStart"/>
      <w:r w:rsidRPr="00135A05">
        <w:rPr>
          <w:rFonts w:ascii="Times New Roman" w:hAnsi="Times New Roman" w:cs="Times New Roman"/>
          <w:sz w:val="26"/>
          <w:szCs w:val="26"/>
        </w:rPr>
        <w:t>Chương</w:t>
      </w:r>
      <w:proofErr w:type="spellEnd"/>
      <w:r w:rsidRPr="00135A05">
        <w:rPr>
          <w:rFonts w:ascii="Times New Roman" w:hAnsi="Times New Roman" w:cs="Times New Roman"/>
          <w:sz w:val="26"/>
          <w:szCs w:val="26"/>
        </w:rPr>
        <w:t xml:space="preserve"> 2: </w:t>
      </w:r>
      <w:proofErr w:type="spellStart"/>
      <w:r w:rsidRPr="00135A05">
        <w:rPr>
          <w:rFonts w:ascii="Times New Roman" w:hAnsi="Times New Roman" w:cs="Times New Roman"/>
          <w:sz w:val="26"/>
          <w:szCs w:val="26"/>
        </w:rPr>
        <w:t>giới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thiệu</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các</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đối</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tượng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sử</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dụng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trong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đề</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tài</w:t>
      </w:r>
      <w:proofErr w:type="spellEnd"/>
      <w:r w:rsidRPr="00135A05">
        <w:rPr>
          <w:rFonts w:ascii="Times New Roman" w:hAnsi="Times New Roman" w:cs="Times New Roman"/>
          <w:sz w:val="26"/>
          <w:szCs w:val="26"/>
        </w:rPr>
        <w:t>.</w:t>
      </w:r>
    </w:p>
    <w:p w14:paraId="5F46BDF6" w14:textId="77777777" w:rsidR="009328EE" w:rsidRPr="00135A0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rPr>
      </w:pPr>
      <w:proofErr w:type="spellStart"/>
      <w:r w:rsidRPr="00135A05">
        <w:rPr>
          <w:rFonts w:ascii="Times New Roman" w:hAnsi="Times New Roman" w:cs="Times New Roman"/>
          <w:sz w:val="26"/>
          <w:szCs w:val="26"/>
        </w:rPr>
        <w:t>Chương</w:t>
      </w:r>
      <w:proofErr w:type="spellEnd"/>
      <w:r w:rsidRPr="00135A05">
        <w:rPr>
          <w:rFonts w:ascii="Times New Roman" w:hAnsi="Times New Roman" w:cs="Times New Roman"/>
          <w:sz w:val="26"/>
          <w:szCs w:val="26"/>
        </w:rPr>
        <w:t xml:space="preserve"> 3: </w:t>
      </w:r>
      <w:proofErr w:type="spellStart"/>
      <w:r w:rsidRPr="00135A05">
        <w:rPr>
          <w:rFonts w:ascii="Times New Roman" w:hAnsi="Times New Roman" w:cs="Times New Roman"/>
          <w:sz w:val="26"/>
          <w:szCs w:val="26"/>
        </w:rPr>
        <w:t>thiết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kế</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hệ</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thống</w:t>
      </w:r>
      <w:proofErr w:type="spellEnd"/>
      <w:r w:rsidRPr="00135A05">
        <w:rPr>
          <w:rFonts w:ascii="Times New Roman" w:hAnsi="Times New Roman" w:cs="Times New Roman"/>
          <w:sz w:val="26"/>
          <w:szCs w:val="26"/>
        </w:rPr>
        <w:t>.</w:t>
      </w:r>
    </w:p>
    <w:p w14:paraId="37F26BF9" w14:textId="77777777" w:rsidR="009328EE" w:rsidRPr="00135A0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rPr>
      </w:pPr>
      <w:proofErr w:type="spellStart"/>
      <w:r w:rsidRPr="00135A05">
        <w:rPr>
          <w:rFonts w:ascii="Times New Roman" w:hAnsi="Times New Roman" w:cs="Times New Roman"/>
          <w:sz w:val="26"/>
          <w:szCs w:val="26"/>
        </w:rPr>
        <w:t>Chương</w:t>
      </w:r>
      <w:proofErr w:type="spellEnd"/>
      <w:r w:rsidRPr="00135A05">
        <w:rPr>
          <w:rFonts w:ascii="Times New Roman" w:hAnsi="Times New Roman" w:cs="Times New Roman"/>
          <w:sz w:val="26"/>
          <w:szCs w:val="26"/>
        </w:rPr>
        <w:t xml:space="preserve"> 4: </w:t>
      </w:r>
      <w:proofErr w:type="spellStart"/>
      <w:r w:rsidRPr="00135A05">
        <w:rPr>
          <w:rFonts w:ascii="Times New Roman" w:hAnsi="Times New Roman" w:cs="Times New Roman"/>
          <w:sz w:val="26"/>
          <w:szCs w:val="26"/>
        </w:rPr>
        <w:t>kết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quả</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đạt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được</w:t>
      </w:r>
      <w:proofErr w:type="spellEnd"/>
      <w:r w:rsidRPr="00135A05">
        <w:rPr>
          <w:rFonts w:ascii="Times New Roman" w:hAnsi="Times New Roman" w:cs="Times New Roman"/>
          <w:sz w:val="26"/>
          <w:szCs w:val="26"/>
        </w:rPr>
        <w:t>.</w:t>
      </w:r>
    </w:p>
    <w:p w14:paraId="6A24EE9F" w14:textId="77777777" w:rsidR="009328EE" w:rsidRPr="00135A05" w:rsidRDefault="009328EE" w:rsidP="009328EE">
      <w:pPr>
        <w:pStyle w:val="ListParagraph"/>
        <w:numPr>
          <w:ilvl w:val="0"/>
          <w:numId w:val="7"/>
        </w:numPr>
        <w:spacing w:line="360" w:lineRule="auto"/>
        <w:ind w:left="900" w:hanging="450"/>
        <w:jc w:val="both"/>
        <w:rPr>
          <w:rFonts w:ascii="Times New Roman" w:hAnsi="Times New Roman" w:cs="Times New Roman"/>
          <w:sz w:val="26"/>
          <w:szCs w:val="26"/>
        </w:rPr>
      </w:pPr>
      <w:proofErr w:type="spellStart"/>
      <w:r w:rsidRPr="00135A05">
        <w:rPr>
          <w:rFonts w:ascii="Times New Roman" w:hAnsi="Times New Roman" w:cs="Times New Roman"/>
          <w:sz w:val="26"/>
          <w:szCs w:val="26"/>
        </w:rPr>
        <w:t>Chương</w:t>
      </w:r>
      <w:proofErr w:type="spellEnd"/>
      <w:r w:rsidRPr="00135A05">
        <w:rPr>
          <w:rFonts w:ascii="Times New Roman" w:hAnsi="Times New Roman" w:cs="Times New Roman"/>
          <w:sz w:val="26"/>
          <w:szCs w:val="26"/>
        </w:rPr>
        <w:t xml:space="preserve"> 5: </w:t>
      </w:r>
      <w:proofErr w:type="spellStart"/>
      <w:r w:rsidRPr="00135A05">
        <w:rPr>
          <w:rFonts w:ascii="Times New Roman" w:hAnsi="Times New Roman" w:cs="Times New Roman"/>
          <w:sz w:val="26"/>
          <w:szCs w:val="26"/>
        </w:rPr>
        <w:t>hướng</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phát</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triển</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của</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hệ</w:t>
      </w:r>
      <w:proofErr w:type="spellEnd"/>
      <w:r w:rsidRPr="00135A05">
        <w:rPr>
          <w:rFonts w:ascii="Times New Roman" w:hAnsi="Times New Roman" w:cs="Times New Roman"/>
          <w:sz w:val="26"/>
          <w:szCs w:val="26"/>
        </w:rPr>
        <w:t xml:space="preserve"> </w:t>
      </w:r>
      <w:proofErr w:type="spellStart"/>
      <w:r w:rsidRPr="00135A05">
        <w:rPr>
          <w:rFonts w:ascii="Times New Roman" w:hAnsi="Times New Roman" w:cs="Times New Roman"/>
          <w:sz w:val="26"/>
          <w:szCs w:val="26"/>
        </w:rPr>
        <w:t>thống</w:t>
      </w:r>
      <w:proofErr w:type="spellEnd"/>
      <w:r w:rsidRPr="00135A05">
        <w:rPr>
          <w:rFonts w:ascii="Times New Roman" w:hAnsi="Times New Roman" w:cs="Times New Roman"/>
          <w:sz w:val="26"/>
          <w:szCs w:val="26"/>
        </w:rPr>
        <w:t>.</w:t>
      </w:r>
    </w:p>
    <w:p w14:paraId="25161142" w14:textId="77777777" w:rsidR="009328EE" w:rsidRPr="009328EE" w:rsidRDefault="009328EE" w:rsidP="009328EE">
      <w:pPr>
        <w:spacing w:line="360" w:lineRule="auto"/>
        <w:jc w:val="both"/>
        <w:rPr>
          <w:rFonts w:ascii="Times New Roman" w:hAnsi="Times New Roman" w:cs="Times New Roman"/>
          <w:b/>
          <w:sz w:val="28"/>
          <w:szCs w:val="28"/>
        </w:rPr>
      </w:pPr>
    </w:p>
    <w:p w14:paraId="486866BC" w14:textId="77777777" w:rsidR="009328EE" w:rsidRPr="009328EE" w:rsidRDefault="009328EE" w:rsidP="009328EE">
      <w:pPr>
        <w:rPr>
          <w:rFonts w:ascii="Times New Roman" w:hAnsi="Times New Roman" w:cs="Times New Roman"/>
          <w:b/>
          <w:sz w:val="28"/>
          <w:szCs w:val="28"/>
        </w:rPr>
      </w:pPr>
    </w:p>
    <w:sectPr w:rsidR="009328EE" w:rsidRPr="00932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0C325" w14:textId="77777777" w:rsidR="005543EC" w:rsidRDefault="005543EC">
      <w:pPr>
        <w:spacing w:after="0" w:line="240" w:lineRule="auto"/>
      </w:pPr>
      <w:r>
        <w:separator/>
      </w:r>
    </w:p>
  </w:endnote>
  <w:endnote w:type="continuationSeparator" w:id="0">
    <w:p w14:paraId="4F19E741" w14:textId="77777777" w:rsidR="005543EC" w:rsidRDefault="0055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5BCC6" w14:textId="77777777" w:rsidR="00B82232" w:rsidRDefault="00B82232">
    <w:pPr>
      <w:pStyle w:val="Footer"/>
      <w:jc w:val="center"/>
    </w:pPr>
  </w:p>
  <w:p w14:paraId="5347C28F" w14:textId="77777777" w:rsidR="00B82232" w:rsidRDefault="00B8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FBA0" w14:textId="77777777" w:rsidR="005543EC" w:rsidRDefault="005543EC">
      <w:pPr>
        <w:spacing w:after="0" w:line="240" w:lineRule="auto"/>
      </w:pPr>
      <w:r>
        <w:separator/>
      </w:r>
    </w:p>
  </w:footnote>
  <w:footnote w:type="continuationSeparator" w:id="0">
    <w:p w14:paraId="2536A1F8" w14:textId="77777777" w:rsidR="005543EC" w:rsidRDefault="00554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151"/>
    <w:multiLevelType w:val="hybridMultilevel"/>
    <w:tmpl w:val="1FC6402C"/>
    <w:lvl w:ilvl="0" w:tplc="98A8F62E">
      <w:start w:val="1"/>
      <w:numFmt w:val="decimal"/>
      <w:lvlText w:val="CHƯƠNG %1"/>
      <w:lvlJc w:val="left"/>
      <w:pPr>
        <w:ind w:left="720" w:hanging="360"/>
      </w:pPr>
      <w:rPr>
        <w:rFonts w:hint="default"/>
        <w:b w:val="0"/>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92DA9"/>
    <w:multiLevelType w:val="multilevel"/>
    <w:tmpl w:val="BDA875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887EE8"/>
    <w:multiLevelType w:val="hybridMultilevel"/>
    <w:tmpl w:val="C5CA5C00"/>
    <w:lvl w:ilvl="0" w:tplc="9208B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E79FA"/>
    <w:multiLevelType w:val="hybridMultilevel"/>
    <w:tmpl w:val="8E6A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17C44"/>
    <w:multiLevelType w:val="hybridMultilevel"/>
    <w:tmpl w:val="FE18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B40D2"/>
    <w:multiLevelType w:val="hybridMultilevel"/>
    <w:tmpl w:val="93D4921C"/>
    <w:lvl w:ilvl="0" w:tplc="1C764564">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B40065"/>
    <w:multiLevelType w:val="hybridMultilevel"/>
    <w:tmpl w:val="BE1A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C1402"/>
    <w:multiLevelType w:val="hybridMultilevel"/>
    <w:tmpl w:val="3B1C1E08"/>
    <w:lvl w:ilvl="0" w:tplc="E7F094A4">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E7457"/>
    <w:multiLevelType w:val="hybridMultilevel"/>
    <w:tmpl w:val="F6526C18"/>
    <w:lvl w:ilvl="0" w:tplc="5FDC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00AA2"/>
    <w:multiLevelType w:val="hybridMultilevel"/>
    <w:tmpl w:val="4BF09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17DE3"/>
    <w:multiLevelType w:val="hybridMultilevel"/>
    <w:tmpl w:val="A6EE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D75E0"/>
    <w:multiLevelType w:val="hybridMultilevel"/>
    <w:tmpl w:val="B088FF2A"/>
    <w:lvl w:ilvl="0" w:tplc="98A8F62E">
      <w:start w:val="1"/>
      <w:numFmt w:val="decimal"/>
      <w:lvlText w:val="CHƯƠNG %1"/>
      <w:lvlJc w:val="left"/>
      <w:pPr>
        <w:ind w:left="720" w:hanging="360"/>
      </w:pPr>
      <w:rPr>
        <w:rFonts w:hint="default"/>
        <w:b w:val="0"/>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7141C"/>
    <w:multiLevelType w:val="hybridMultilevel"/>
    <w:tmpl w:val="6A5CC75E"/>
    <w:lvl w:ilvl="0" w:tplc="98A8F62E">
      <w:start w:val="1"/>
      <w:numFmt w:val="decimal"/>
      <w:lvlText w:val="CHƯƠNG %1"/>
      <w:lvlJc w:val="left"/>
      <w:pPr>
        <w:ind w:left="720" w:hanging="360"/>
      </w:pPr>
      <w:rPr>
        <w:rFonts w:hint="default"/>
        <w:b w:val="0"/>
        <w:sz w:val="4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8"/>
  </w:num>
  <w:num w:numId="5">
    <w:abstractNumId w:val="1"/>
  </w:num>
  <w:num w:numId="6">
    <w:abstractNumId w:val="7"/>
  </w:num>
  <w:num w:numId="7">
    <w:abstractNumId w:val="5"/>
  </w:num>
  <w:num w:numId="8">
    <w:abstractNumId w:val="4"/>
  </w:num>
  <w:num w:numId="9">
    <w:abstractNumId w:val="2"/>
  </w:num>
  <w:num w:numId="10">
    <w:abstractNumId w:val="3"/>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32"/>
    <w:rsid w:val="00054AF2"/>
    <w:rsid w:val="00055FE5"/>
    <w:rsid w:val="000A5EB7"/>
    <w:rsid w:val="001830FF"/>
    <w:rsid w:val="00217A21"/>
    <w:rsid w:val="002B1C53"/>
    <w:rsid w:val="0033060F"/>
    <w:rsid w:val="005543EC"/>
    <w:rsid w:val="00555D20"/>
    <w:rsid w:val="006D2568"/>
    <w:rsid w:val="008C72E0"/>
    <w:rsid w:val="009328EE"/>
    <w:rsid w:val="00AA580C"/>
    <w:rsid w:val="00B523BE"/>
    <w:rsid w:val="00B82232"/>
    <w:rsid w:val="00E2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9A23"/>
  <w15:chartTrackingRefBased/>
  <w15:docId w15:val="{BBFCB19A-45FD-4E1E-89D7-5D3A203F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232"/>
  </w:style>
  <w:style w:type="paragraph" w:styleId="ListParagraph">
    <w:name w:val="List Paragraph"/>
    <w:basedOn w:val="Normal"/>
    <w:link w:val="ListParagraphChar"/>
    <w:uiPriority w:val="34"/>
    <w:qFormat/>
    <w:rsid w:val="009328EE"/>
    <w:pPr>
      <w:ind w:left="720"/>
      <w:contextualSpacing/>
    </w:pPr>
  </w:style>
  <w:style w:type="character" w:customStyle="1" w:styleId="ListParagraphChar">
    <w:name w:val="List Paragraph Char"/>
    <w:basedOn w:val="DefaultParagraphFont"/>
    <w:link w:val="ListParagraph"/>
    <w:uiPriority w:val="34"/>
    <w:locked/>
    <w:rsid w:val="0093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EB166-77C5-4AFC-A6C2-76939844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dc:creator>
  <cp:keywords/>
  <dc:description/>
  <cp:lastModifiedBy>Phạm Khánh</cp:lastModifiedBy>
  <cp:revision>5</cp:revision>
  <dcterms:created xsi:type="dcterms:W3CDTF">2018-10-08T12:48:00Z</dcterms:created>
  <dcterms:modified xsi:type="dcterms:W3CDTF">2018-10-10T16:50:00Z</dcterms:modified>
</cp:coreProperties>
</file>